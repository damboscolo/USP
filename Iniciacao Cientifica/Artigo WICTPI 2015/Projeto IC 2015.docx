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96BF1" w14:textId="77777777" w:rsidR="004A0360" w:rsidRDefault="00E47F7D" w:rsidP="00A61F00">
      <w:pPr>
        <w:rPr>
          <w:b/>
        </w:rPr>
      </w:pPr>
      <w:r>
        <w:rPr>
          <w:b/>
        </w:rPr>
        <w:tab/>
      </w:r>
    </w:p>
    <w:p w14:paraId="564ED7F6" w14:textId="77777777" w:rsidR="00BC54B3" w:rsidRPr="00BC54B3" w:rsidRDefault="00BC54B3" w:rsidP="00BC54B3">
      <w:pPr>
        <w:keepNext/>
        <w:spacing w:line="360" w:lineRule="auto"/>
        <w:ind w:left="142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C54B3">
        <w:rPr>
          <w:rFonts w:ascii="Times New Roman" w:hAnsi="Times New Roman" w:cs="Times New Roman"/>
          <w:b/>
          <w:bCs/>
          <w:sz w:val="32"/>
          <w:szCs w:val="32"/>
        </w:rPr>
        <w:t>Dados Gerais</w:t>
      </w:r>
    </w:p>
    <w:p w14:paraId="29BFE949" w14:textId="77777777" w:rsidR="00BC54B3" w:rsidRPr="00BC54B3" w:rsidRDefault="00BC54B3" w:rsidP="00BC54B3">
      <w:pPr>
        <w:spacing w:line="320" w:lineRule="atLeast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b/>
          <w:bCs/>
          <w:sz w:val="24"/>
          <w:szCs w:val="24"/>
        </w:rPr>
        <w:t xml:space="preserve">INTERESSADO: </w:t>
      </w:r>
      <w:r w:rsidRPr="00BC54B3">
        <w:rPr>
          <w:rFonts w:ascii="Times New Roman" w:hAnsi="Times New Roman" w:cs="Times New Roman"/>
          <w:sz w:val="24"/>
          <w:szCs w:val="24"/>
        </w:rPr>
        <w:t>Instituto de Ciências Matemáticas e de Computação – ICMC/USP, Departamento de Sistemas de Computação – SSC</w:t>
      </w:r>
    </w:p>
    <w:p w14:paraId="42656518" w14:textId="77777777" w:rsidR="00BC54B3" w:rsidRPr="00BC54B3" w:rsidRDefault="00BC54B3" w:rsidP="00BC54B3">
      <w:pPr>
        <w:tabs>
          <w:tab w:val="center" w:pos="5103"/>
        </w:tabs>
        <w:spacing w:line="320" w:lineRule="atLeast"/>
        <w:ind w:left="142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C54B3">
        <w:rPr>
          <w:rFonts w:ascii="Times New Roman" w:hAnsi="Times New Roman" w:cs="Times New Roman"/>
          <w:b/>
          <w:bCs/>
          <w:sz w:val="24"/>
          <w:szCs w:val="24"/>
        </w:rPr>
        <w:t xml:space="preserve">ASSUNTO: </w:t>
      </w:r>
      <w:r w:rsidRPr="00BC54B3">
        <w:rPr>
          <w:rFonts w:ascii="Times New Roman" w:hAnsi="Times New Roman" w:cs="Times New Roman"/>
          <w:bCs/>
          <w:sz w:val="24"/>
          <w:szCs w:val="24"/>
        </w:rPr>
        <w:t>Iniciação Científica</w:t>
      </w:r>
      <w:r w:rsidRPr="00BC54B3">
        <w:rPr>
          <w:rFonts w:ascii="Times New Roman" w:hAnsi="Times New Roman" w:cs="Times New Roman"/>
          <w:bCs/>
          <w:sz w:val="24"/>
          <w:szCs w:val="24"/>
        </w:rPr>
        <w:tab/>
      </w:r>
    </w:p>
    <w:p w14:paraId="46E41FD0" w14:textId="77777777" w:rsidR="00BC54B3" w:rsidRPr="00BC54B3" w:rsidRDefault="00BC54B3" w:rsidP="00BC54B3">
      <w:pPr>
        <w:spacing w:line="320" w:lineRule="atLeast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4B3">
        <w:rPr>
          <w:rFonts w:ascii="Times New Roman" w:hAnsi="Times New Roman" w:cs="Times New Roman"/>
          <w:b/>
          <w:bCs/>
          <w:sz w:val="24"/>
          <w:szCs w:val="24"/>
        </w:rPr>
        <w:t xml:space="preserve">VIGÊNCIA: </w:t>
      </w:r>
      <w:r w:rsidR="00E620D7" w:rsidRPr="00BC54B3">
        <w:rPr>
          <w:rFonts w:ascii="Times New Roman" w:hAnsi="Times New Roman" w:cs="Times New Roman"/>
          <w:sz w:val="24"/>
          <w:szCs w:val="24"/>
        </w:rPr>
        <w:t>201</w:t>
      </w:r>
      <w:r w:rsidR="00E620D7">
        <w:rPr>
          <w:rFonts w:ascii="Times New Roman" w:hAnsi="Times New Roman" w:cs="Times New Roman"/>
          <w:sz w:val="24"/>
          <w:szCs w:val="24"/>
        </w:rPr>
        <w:t>4</w:t>
      </w:r>
      <w:r w:rsidRPr="00BC54B3">
        <w:rPr>
          <w:rFonts w:ascii="Times New Roman" w:hAnsi="Times New Roman" w:cs="Times New Roman"/>
          <w:sz w:val="24"/>
          <w:szCs w:val="24"/>
        </w:rPr>
        <w:t>/</w:t>
      </w:r>
      <w:r w:rsidR="00E620D7" w:rsidRPr="00BC54B3">
        <w:rPr>
          <w:rFonts w:ascii="Times New Roman" w:hAnsi="Times New Roman" w:cs="Times New Roman"/>
          <w:sz w:val="24"/>
          <w:szCs w:val="24"/>
        </w:rPr>
        <w:t>201</w:t>
      </w:r>
      <w:r w:rsidR="00E620D7">
        <w:rPr>
          <w:rFonts w:ascii="Times New Roman" w:hAnsi="Times New Roman" w:cs="Times New Roman"/>
          <w:sz w:val="24"/>
          <w:szCs w:val="24"/>
        </w:rPr>
        <w:t>5</w:t>
      </w:r>
    </w:p>
    <w:p w14:paraId="38A53D17" w14:textId="77777777" w:rsidR="00BC54B3" w:rsidRPr="00BC54B3" w:rsidRDefault="00BC54B3" w:rsidP="00BC54B3">
      <w:pPr>
        <w:tabs>
          <w:tab w:val="left" w:pos="5736"/>
          <w:tab w:val="left" w:pos="6510"/>
        </w:tabs>
        <w:spacing w:line="320" w:lineRule="atLeast"/>
        <w:ind w:left="142"/>
        <w:jc w:val="both"/>
        <w:rPr>
          <w:rFonts w:ascii="Times New Roman" w:hAnsi="Times New Roman" w:cs="Times New Roman"/>
          <w:color w:val="C0504D"/>
          <w:sz w:val="24"/>
          <w:szCs w:val="24"/>
        </w:rPr>
      </w:pPr>
      <w:r w:rsidRPr="00BC54B3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 w:rsidRPr="00BC54B3">
        <w:rPr>
          <w:rFonts w:ascii="Times New Roman" w:hAnsi="Times New Roman" w:cs="Times New Roman"/>
          <w:sz w:val="24"/>
          <w:szCs w:val="24"/>
        </w:rPr>
        <w:t>Profa. Dra. Elisa Yumi Nakagawa</w:t>
      </w:r>
      <w:r w:rsidRPr="00BC54B3">
        <w:rPr>
          <w:rFonts w:ascii="Times New Roman" w:hAnsi="Times New Roman" w:cs="Times New Roman"/>
          <w:sz w:val="24"/>
          <w:szCs w:val="24"/>
        </w:rPr>
        <w:tab/>
      </w:r>
      <w:r w:rsidRPr="00BC54B3">
        <w:rPr>
          <w:rFonts w:ascii="Times New Roman" w:hAnsi="Times New Roman" w:cs="Times New Roman"/>
          <w:sz w:val="24"/>
          <w:szCs w:val="24"/>
        </w:rPr>
        <w:tab/>
      </w:r>
    </w:p>
    <w:p w14:paraId="36255C9E" w14:textId="77777777" w:rsidR="00BC54B3" w:rsidRPr="00BC54B3" w:rsidRDefault="00BC54B3" w:rsidP="00BC54B3">
      <w:pPr>
        <w:spacing w:line="320" w:lineRule="atLeast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4B3">
        <w:rPr>
          <w:rFonts w:ascii="Times New Roman" w:hAnsi="Times New Roman" w:cs="Times New Roman"/>
          <w:b/>
          <w:bCs/>
          <w:sz w:val="24"/>
          <w:szCs w:val="24"/>
        </w:rPr>
        <w:t xml:space="preserve">BOLSISTA: </w:t>
      </w:r>
      <w:r w:rsidR="00E620D7">
        <w:rPr>
          <w:rFonts w:ascii="Times New Roman" w:hAnsi="Times New Roman" w:cs="Times New Roman"/>
          <w:sz w:val="24"/>
          <w:szCs w:val="24"/>
        </w:rPr>
        <w:t>Eduardo C</w:t>
      </w:r>
      <w:r w:rsidR="00E620D7" w:rsidRPr="00E620D7">
        <w:rPr>
          <w:rFonts w:ascii="Times New Roman" w:hAnsi="Times New Roman" w:cs="Times New Roman"/>
          <w:sz w:val="24"/>
          <w:szCs w:val="24"/>
        </w:rPr>
        <w:t>iciliato</w:t>
      </w:r>
    </w:p>
    <w:p w14:paraId="525EFB41" w14:textId="51EED08D" w:rsidR="004A0360" w:rsidRPr="00BC54B3" w:rsidRDefault="00DE4F55" w:rsidP="000422D5">
      <w:pPr>
        <w:ind w:left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TÍTULO DO TRABALHO: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22D5">
        <w:rPr>
          <w:rFonts w:ascii="Times New Roman" w:hAnsi="Times New Roman" w:cs="Times New Roman"/>
          <w:bCs/>
          <w:sz w:val="24"/>
          <w:szCs w:val="24"/>
        </w:rPr>
        <w:t>Implementação de um Sistema Robótico Orientado a Serviç</w:t>
      </w:r>
      <w:r w:rsidR="000422D5" w:rsidRPr="000422D5">
        <w:rPr>
          <w:rFonts w:ascii="Times New Roman" w:hAnsi="Times New Roman" w:cs="Times New Roman"/>
          <w:bCs/>
          <w:sz w:val="24"/>
          <w:szCs w:val="24"/>
        </w:rPr>
        <w:t>o c</w:t>
      </w:r>
      <w:r w:rsidR="000422D5">
        <w:rPr>
          <w:rFonts w:ascii="Times New Roman" w:hAnsi="Times New Roman" w:cs="Times New Roman"/>
          <w:bCs/>
          <w:sz w:val="24"/>
          <w:szCs w:val="24"/>
        </w:rPr>
        <w:t xml:space="preserve">om base em </w:t>
      </w:r>
      <w:r w:rsidR="005A79BC">
        <w:rPr>
          <w:rFonts w:ascii="Times New Roman" w:hAnsi="Times New Roman" w:cs="Times New Roman"/>
          <w:bCs/>
          <w:sz w:val="24"/>
          <w:szCs w:val="24"/>
        </w:rPr>
        <w:t>um</w:t>
      </w:r>
      <w:r w:rsidR="00A07B91">
        <w:rPr>
          <w:rFonts w:ascii="Times New Roman" w:hAnsi="Times New Roman" w:cs="Times New Roman"/>
          <w:bCs/>
          <w:sz w:val="24"/>
          <w:szCs w:val="24"/>
        </w:rPr>
        <w:t>a</w:t>
      </w:r>
      <w:r w:rsidR="005A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22D5">
        <w:rPr>
          <w:rFonts w:ascii="Times New Roman" w:hAnsi="Times New Roman" w:cs="Times New Roman"/>
          <w:bCs/>
          <w:sz w:val="24"/>
          <w:szCs w:val="24"/>
        </w:rPr>
        <w:t>Arquitetura de Referê</w:t>
      </w:r>
      <w:r w:rsidR="000422D5" w:rsidRPr="000422D5">
        <w:rPr>
          <w:rFonts w:ascii="Times New Roman" w:hAnsi="Times New Roman" w:cs="Times New Roman"/>
          <w:bCs/>
          <w:sz w:val="24"/>
          <w:szCs w:val="24"/>
        </w:rPr>
        <w:t>ncia</w:t>
      </w:r>
    </w:p>
    <w:p w14:paraId="20D9CEFF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5EE6D311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583C297D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171072FC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D17E777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917A9BB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2BD73B2F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7B064227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A24C855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0262997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3164EFC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9E0FE2D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5783DC03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789C4CDB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1F3D71BC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1340FCA9" w14:textId="77777777" w:rsidR="00BC54B3" w:rsidRPr="00BC54B3" w:rsidRDefault="00BC54B3" w:rsidP="00BC54B3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F299E2F" w14:textId="77777777" w:rsidR="00BC54B3" w:rsidRPr="00A52A6A" w:rsidRDefault="00A52A6A" w:rsidP="00A52A6A">
      <w:pPr>
        <w:keepNext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BC54B3" w:rsidRPr="00A52A6A">
        <w:rPr>
          <w:rFonts w:ascii="Times New Roman" w:hAnsi="Times New Roman" w:cs="Times New Roman"/>
          <w:b/>
          <w:bCs/>
          <w:sz w:val="24"/>
          <w:szCs w:val="24"/>
        </w:rPr>
        <w:t xml:space="preserve">Introdução e </w:t>
      </w:r>
      <w:r w:rsidR="00BC54B3" w:rsidRPr="00A52A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Contextualização</w:t>
      </w:r>
    </w:p>
    <w:p w14:paraId="3AA65328" w14:textId="51C39F37" w:rsidR="00BC54B3" w:rsidRPr="00BC54B3" w:rsidRDefault="00BC54B3" w:rsidP="000422D5">
      <w:pPr>
        <w:spacing w:line="3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 xml:space="preserve">A robótica </w:t>
      </w:r>
      <w:r w:rsidR="00501FFF">
        <w:rPr>
          <w:rFonts w:ascii="Times New Roman" w:hAnsi="Times New Roman" w:cs="Times New Roman"/>
          <w:sz w:val="24"/>
          <w:szCs w:val="24"/>
        </w:rPr>
        <w:t xml:space="preserve">tem </w:t>
      </w:r>
      <w:r w:rsidRPr="00BC54B3">
        <w:rPr>
          <w:rFonts w:ascii="Times New Roman" w:hAnsi="Times New Roman" w:cs="Times New Roman"/>
          <w:sz w:val="24"/>
          <w:szCs w:val="24"/>
        </w:rPr>
        <w:t>despontado como uma área de pesquisa bastan</w:t>
      </w:r>
      <w:r w:rsidR="00D00F70">
        <w:rPr>
          <w:rFonts w:ascii="Times New Roman" w:hAnsi="Times New Roman" w:cs="Times New Roman"/>
          <w:sz w:val="24"/>
          <w:szCs w:val="24"/>
        </w:rPr>
        <w:t>te importante nos últimos anos</w:t>
      </w:r>
      <w:r w:rsidRPr="00BC54B3">
        <w:rPr>
          <w:rFonts w:ascii="Times New Roman" w:hAnsi="Times New Roman" w:cs="Times New Roman"/>
          <w:sz w:val="24"/>
          <w:szCs w:val="24"/>
        </w:rPr>
        <w:t>,</w:t>
      </w:r>
      <w:r w:rsidR="000422D5">
        <w:rPr>
          <w:rFonts w:ascii="Times New Roman" w:hAnsi="Times New Roman" w:cs="Times New Roman"/>
          <w:sz w:val="24"/>
          <w:szCs w:val="24"/>
        </w:rPr>
        <w:t xml:space="preserve"> </w:t>
      </w:r>
      <w:r w:rsidR="00D00F70">
        <w:rPr>
          <w:rFonts w:ascii="Times New Roman" w:hAnsi="Times New Roman" w:cs="Times New Roman"/>
          <w:sz w:val="24"/>
          <w:szCs w:val="24"/>
        </w:rPr>
        <w:t>sendo</w:t>
      </w:r>
      <w:r w:rsidRPr="00BC54B3">
        <w:rPr>
          <w:rFonts w:ascii="Times New Roman" w:hAnsi="Times New Roman" w:cs="Times New Roman"/>
          <w:sz w:val="24"/>
          <w:szCs w:val="24"/>
        </w:rPr>
        <w:t xml:space="preserve"> considerada por muitos especialistas como uma das mais proeminentes áreas</w:t>
      </w:r>
      <w:r w:rsidR="00D00F70">
        <w:rPr>
          <w:rFonts w:ascii="Times New Roman" w:hAnsi="Times New Roman" w:cs="Times New Roman"/>
          <w:sz w:val="24"/>
          <w:szCs w:val="24"/>
        </w:rPr>
        <w:t xml:space="preserve"> do </w:t>
      </w:r>
      <w:r w:rsidR="00D00F70" w:rsidRPr="00BC54B3">
        <w:rPr>
          <w:rFonts w:ascii="Times New Roman" w:hAnsi="Times New Roman" w:cs="Times New Roman"/>
          <w:sz w:val="24"/>
          <w:szCs w:val="24"/>
        </w:rPr>
        <w:t>Século 21</w:t>
      </w:r>
      <w:r w:rsidR="00AA48F0">
        <w:rPr>
          <w:rFonts w:ascii="Times New Roman" w:hAnsi="Times New Roman" w:cs="Times New Roman"/>
          <w:sz w:val="24"/>
          <w:szCs w:val="24"/>
        </w:rPr>
        <w:t xml:space="preserve"> [1</w:t>
      </w:r>
      <w:r w:rsidRPr="00BC54B3">
        <w:rPr>
          <w:rFonts w:ascii="Times New Roman" w:hAnsi="Times New Roman" w:cs="Times New Roman"/>
          <w:sz w:val="24"/>
          <w:szCs w:val="24"/>
        </w:rPr>
        <w:t xml:space="preserve">]. Atualmente, robôs têm sido </w:t>
      </w:r>
      <w:r w:rsidR="00A93585" w:rsidRPr="00BC54B3">
        <w:rPr>
          <w:rFonts w:ascii="Times New Roman" w:hAnsi="Times New Roman" w:cs="Times New Roman"/>
          <w:sz w:val="24"/>
          <w:szCs w:val="24"/>
        </w:rPr>
        <w:t xml:space="preserve">amplamente </w:t>
      </w:r>
      <w:r w:rsidRPr="00BC54B3">
        <w:rPr>
          <w:rFonts w:ascii="Times New Roman" w:hAnsi="Times New Roman" w:cs="Times New Roman"/>
          <w:sz w:val="24"/>
          <w:szCs w:val="24"/>
        </w:rPr>
        <w:t xml:space="preserve">utilizados, tanto em tarefas simples, tais </w:t>
      </w:r>
      <w:r w:rsidR="00AA48F0">
        <w:rPr>
          <w:rFonts w:ascii="Times New Roman" w:hAnsi="Times New Roman" w:cs="Times New Roman"/>
          <w:sz w:val="24"/>
          <w:szCs w:val="24"/>
        </w:rPr>
        <w:t>como em atividades domésticas [2</w:t>
      </w:r>
      <w:r w:rsidRPr="00BC54B3">
        <w:rPr>
          <w:rFonts w:ascii="Times New Roman" w:hAnsi="Times New Roman" w:cs="Times New Roman"/>
          <w:sz w:val="24"/>
          <w:szCs w:val="24"/>
        </w:rPr>
        <w:t xml:space="preserve">], quanto em operações complexas, por </w:t>
      </w:r>
      <w:r w:rsidR="00AA48F0">
        <w:rPr>
          <w:rFonts w:ascii="Times New Roman" w:hAnsi="Times New Roman" w:cs="Times New Roman"/>
          <w:sz w:val="24"/>
          <w:szCs w:val="24"/>
        </w:rPr>
        <w:t>exemplo, em missões espaciais [3</w:t>
      </w:r>
      <w:r w:rsidRPr="00BC54B3">
        <w:rPr>
          <w:rFonts w:ascii="Times New Roman" w:hAnsi="Times New Roman" w:cs="Times New Roman"/>
          <w:sz w:val="24"/>
          <w:szCs w:val="24"/>
        </w:rPr>
        <w:t>]. Entretanto, a maioria dos sistemas robóticos</w:t>
      </w:r>
      <w:r w:rsidR="000422D5">
        <w:rPr>
          <w:rFonts w:ascii="Times New Roman" w:hAnsi="Times New Roman" w:cs="Times New Roman"/>
          <w:sz w:val="24"/>
          <w:szCs w:val="24"/>
        </w:rPr>
        <w:t xml:space="preserve"> </w:t>
      </w:r>
      <w:r w:rsidRPr="00BC54B3">
        <w:rPr>
          <w:rFonts w:ascii="Times New Roman" w:hAnsi="Times New Roman" w:cs="Times New Roman"/>
          <w:sz w:val="24"/>
          <w:szCs w:val="24"/>
        </w:rPr>
        <w:t xml:space="preserve">ainda é desenvolvida sem uma adequada preocupação quanto aos atributos de qualidade, tais como manutenibilidade, escalabilidade e reúso. Além disso, a </w:t>
      </w:r>
      <w:r w:rsidR="00D00F70">
        <w:rPr>
          <w:rFonts w:ascii="Times New Roman" w:hAnsi="Times New Roman" w:cs="Times New Roman"/>
          <w:sz w:val="24"/>
          <w:szCs w:val="24"/>
        </w:rPr>
        <w:t xml:space="preserve">inerente necessidade de se integrar </w:t>
      </w:r>
      <w:r w:rsidRPr="00BC54B3">
        <w:rPr>
          <w:rFonts w:ascii="Times New Roman" w:hAnsi="Times New Roman" w:cs="Times New Roman"/>
          <w:sz w:val="24"/>
          <w:szCs w:val="24"/>
        </w:rPr>
        <w:t>componentes heterogêneos de software e hardware</w:t>
      </w:r>
      <w:r w:rsidR="00A52A6A">
        <w:rPr>
          <w:rFonts w:ascii="Times New Roman" w:hAnsi="Times New Roman" w:cs="Times New Roman"/>
          <w:sz w:val="24"/>
          <w:szCs w:val="24"/>
        </w:rPr>
        <w:t>,</w:t>
      </w:r>
      <w:r w:rsidR="00D00F70">
        <w:rPr>
          <w:rFonts w:ascii="Times New Roman" w:hAnsi="Times New Roman" w:cs="Times New Roman"/>
          <w:sz w:val="24"/>
          <w:szCs w:val="24"/>
        </w:rPr>
        <w:t xml:space="preserve"> muitas vezes</w:t>
      </w:r>
      <w:r w:rsidR="00A52A6A">
        <w:rPr>
          <w:rFonts w:ascii="Times New Roman" w:hAnsi="Times New Roman" w:cs="Times New Roman"/>
          <w:sz w:val="24"/>
          <w:szCs w:val="24"/>
        </w:rPr>
        <w:t>,</w:t>
      </w:r>
      <w:r w:rsidR="000422D5">
        <w:rPr>
          <w:rFonts w:ascii="Times New Roman" w:hAnsi="Times New Roman" w:cs="Times New Roman"/>
          <w:sz w:val="24"/>
          <w:szCs w:val="24"/>
        </w:rPr>
        <w:t xml:space="preserve"> </w:t>
      </w:r>
      <w:r w:rsidR="00D00F70" w:rsidRPr="00BC54B3">
        <w:rPr>
          <w:rFonts w:ascii="Times New Roman" w:hAnsi="Times New Roman" w:cs="Times New Roman"/>
          <w:sz w:val="24"/>
          <w:szCs w:val="24"/>
        </w:rPr>
        <w:t xml:space="preserve">dificulta </w:t>
      </w:r>
      <w:r w:rsidRPr="00BC54B3">
        <w:rPr>
          <w:rFonts w:ascii="Times New Roman" w:hAnsi="Times New Roman" w:cs="Times New Roman"/>
          <w:sz w:val="24"/>
          <w:szCs w:val="24"/>
        </w:rPr>
        <w:t xml:space="preserve">o desenvolvimento de sistemas robóticos [4]. Para atenuar tais problemas, pesquisadores têm investigado a aplicabilidade da Arquitetura Orientada a Serviço [5] (do inglês, </w:t>
      </w:r>
      <w:r w:rsidRPr="00BC54B3">
        <w:rPr>
          <w:rFonts w:ascii="Times New Roman" w:hAnsi="Times New Roman" w:cs="Times New Roman"/>
          <w:i/>
          <w:sz w:val="24"/>
          <w:szCs w:val="24"/>
        </w:rPr>
        <w:t>Service-Oriented Architecture - SOA</w:t>
      </w:r>
      <w:r w:rsidRPr="00BC54B3">
        <w:rPr>
          <w:rFonts w:ascii="Times New Roman" w:hAnsi="Times New Roman" w:cs="Times New Roman"/>
          <w:sz w:val="24"/>
          <w:szCs w:val="24"/>
        </w:rPr>
        <w:t xml:space="preserve">) para o desenvolvimento de sistemas robóticos [6]. A SOA é considerada um dos estilos arquiteturais mais promissores para </w:t>
      </w:r>
      <w:r w:rsidR="00A93585">
        <w:rPr>
          <w:rFonts w:ascii="Times New Roman" w:hAnsi="Times New Roman" w:cs="Times New Roman"/>
          <w:sz w:val="24"/>
          <w:szCs w:val="24"/>
        </w:rPr>
        <w:t xml:space="preserve">o </w:t>
      </w:r>
      <w:r w:rsidR="00501FFF">
        <w:rPr>
          <w:rFonts w:ascii="Times New Roman" w:hAnsi="Times New Roman" w:cs="Times New Roman"/>
          <w:sz w:val="24"/>
          <w:szCs w:val="24"/>
        </w:rPr>
        <w:t xml:space="preserve">desenvolvimento de </w:t>
      </w:r>
      <w:r w:rsidRPr="00BC54B3">
        <w:rPr>
          <w:rFonts w:ascii="Times New Roman" w:hAnsi="Times New Roman" w:cs="Times New Roman"/>
          <w:sz w:val="24"/>
          <w:szCs w:val="24"/>
        </w:rPr>
        <w:t>sistemas de softw</w:t>
      </w:r>
      <w:bookmarkStart w:id="0" w:name="_GoBack"/>
      <w:bookmarkEnd w:id="0"/>
      <w:r w:rsidRPr="00BC54B3">
        <w:rPr>
          <w:rFonts w:ascii="Times New Roman" w:hAnsi="Times New Roman" w:cs="Times New Roman"/>
          <w:sz w:val="24"/>
          <w:szCs w:val="24"/>
        </w:rPr>
        <w:t xml:space="preserve">are [5]. Sistemas projetados a partir desse estilo arquitetural possuem como principais características a independência de linguagem de programação e a flexibilidade quanto à plataforma, uma vez que funcionalidades oferecidas </w:t>
      </w:r>
      <w:r w:rsidR="00A52A6A">
        <w:rPr>
          <w:rFonts w:ascii="Times New Roman" w:hAnsi="Times New Roman" w:cs="Times New Roman"/>
          <w:sz w:val="24"/>
          <w:szCs w:val="24"/>
        </w:rPr>
        <w:t>pelos</w:t>
      </w:r>
      <w:r w:rsidR="000422D5">
        <w:rPr>
          <w:rFonts w:ascii="Times New Roman" w:hAnsi="Times New Roman" w:cs="Times New Roman"/>
          <w:sz w:val="24"/>
          <w:szCs w:val="24"/>
        </w:rPr>
        <w:t xml:space="preserve"> </w:t>
      </w:r>
      <w:r w:rsidRPr="00BC54B3">
        <w:rPr>
          <w:rFonts w:ascii="Times New Roman" w:hAnsi="Times New Roman" w:cs="Times New Roman"/>
          <w:sz w:val="24"/>
          <w:szCs w:val="24"/>
        </w:rPr>
        <w:t>serviços são definidas por meio de linguagens de descrição padronizadas [5]. Dessa forma, sistemas orientados a serviços podem ser construídos por meio de funcionalidades simples disponibilizadas por outros serviços, compondo aplicações mais completas e de forma mais produtiva [5]. Tal característica tem proporcionado um consequente aumento da capacidade de reúso e da escalabilidade dos sistemas desenvolvidos.</w:t>
      </w:r>
    </w:p>
    <w:p w14:paraId="19D0F675" w14:textId="56F4D106" w:rsidR="000422D5" w:rsidRPr="007D15C5" w:rsidDel="00CD649F" w:rsidRDefault="00BC54B3" w:rsidP="00C912C7">
      <w:pPr>
        <w:spacing w:after="120" w:line="320" w:lineRule="atLeast"/>
        <w:ind w:firstLine="720"/>
        <w:jc w:val="both"/>
        <w:rPr>
          <w:del w:id="1" w:author="Elisa Yumi Nakagawa" w:date="2014-04-22T21:18:00Z"/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 xml:space="preserve">Em robótica, a SOA tem sido adotada como uma solução para o desenvolvimento de sistemas robóticos mais flexíveis, reconfiguráveis e escaláveis, projetados como um conjunto de módulos de software distribuídos e independentes entre si [4]. A utilização da SOA pode facilitar também a integração de dispositivos de hardware e </w:t>
      </w:r>
      <w:r w:rsidR="00371705">
        <w:rPr>
          <w:rFonts w:ascii="Times New Roman" w:hAnsi="Times New Roman" w:cs="Times New Roman"/>
          <w:sz w:val="24"/>
          <w:szCs w:val="24"/>
        </w:rPr>
        <w:t>de módulos de software</w:t>
      </w:r>
      <w:r w:rsidRPr="00BC54B3">
        <w:rPr>
          <w:rFonts w:ascii="Times New Roman" w:hAnsi="Times New Roman" w:cs="Times New Roman"/>
          <w:sz w:val="24"/>
          <w:szCs w:val="24"/>
        </w:rPr>
        <w:t xml:space="preserve"> heterogêneos [7]. Nessa p</w:t>
      </w:r>
      <w:r w:rsidR="000422D5">
        <w:rPr>
          <w:rFonts w:ascii="Times New Roman" w:hAnsi="Times New Roman" w:cs="Times New Roman"/>
          <w:sz w:val="24"/>
          <w:szCs w:val="24"/>
        </w:rPr>
        <w:t xml:space="preserve">erspectiva, diversos </w:t>
      </w:r>
      <w:r w:rsidRPr="00BC54B3">
        <w:rPr>
          <w:rFonts w:ascii="Times New Roman" w:hAnsi="Times New Roman" w:cs="Times New Roman"/>
          <w:sz w:val="24"/>
          <w:szCs w:val="24"/>
        </w:rPr>
        <w:t xml:space="preserve">grupos de pesquisa têm </w:t>
      </w:r>
      <w:r w:rsidR="000422D5">
        <w:rPr>
          <w:rFonts w:ascii="Times New Roman" w:hAnsi="Times New Roman" w:cs="Times New Roman"/>
          <w:sz w:val="24"/>
          <w:szCs w:val="24"/>
        </w:rPr>
        <w:t>investigado a aplicabilidade da SOA no desenvolvimento de sistemas robóticos [</w:t>
      </w:r>
      <w:r w:rsidR="00A07B91">
        <w:rPr>
          <w:rFonts w:ascii="Times New Roman" w:hAnsi="Times New Roman" w:cs="Times New Roman"/>
          <w:sz w:val="24"/>
          <w:szCs w:val="24"/>
        </w:rPr>
        <w:t>8</w:t>
      </w:r>
      <w:r w:rsidR="000422D5">
        <w:rPr>
          <w:rFonts w:ascii="Times New Roman" w:hAnsi="Times New Roman" w:cs="Times New Roman"/>
          <w:sz w:val="24"/>
          <w:szCs w:val="24"/>
        </w:rPr>
        <w:t xml:space="preserve">]. A maior parte desses sistemas </w:t>
      </w:r>
      <w:r w:rsidR="004F5B83">
        <w:rPr>
          <w:rFonts w:ascii="Times New Roman" w:hAnsi="Times New Roman" w:cs="Times New Roman"/>
          <w:sz w:val="24"/>
          <w:szCs w:val="24"/>
        </w:rPr>
        <w:t>é implementada com o apoio de ambientes de desen</w:t>
      </w:r>
      <w:r w:rsidR="00A07B91">
        <w:rPr>
          <w:rFonts w:ascii="Times New Roman" w:hAnsi="Times New Roman" w:cs="Times New Roman"/>
          <w:sz w:val="24"/>
          <w:szCs w:val="24"/>
        </w:rPr>
        <w:t>volvimento</w:t>
      </w:r>
      <w:r w:rsidR="004F5B83">
        <w:rPr>
          <w:rFonts w:ascii="Times New Roman" w:hAnsi="Times New Roman" w:cs="Times New Roman"/>
          <w:sz w:val="24"/>
          <w:szCs w:val="24"/>
        </w:rPr>
        <w:t xml:space="preserve"> como o </w:t>
      </w:r>
      <w:r w:rsidR="004F5B83" w:rsidRPr="00BC54B3">
        <w:rPr>
          <w:rFonts w:ascii="Times New Roman" w:hAnsi="Times New Roman" w:cs="Times New Roman"/>
          <w:sz w:val="24"/>
          <w:szCs w:val="24"/>
        </w:rPr>
        <w:t>ROS (</w:t>
      </w:r>
      <w:r w:rsidR="004F5B83" w:rsidRPr="00BC54B3">
        <w:rPr>
          <w:rFonts w:ascii="Times New Roman" w:hAnsi="Times New Roman" w:cs="Times New Roman"/>
          <w:i/>
          <w:sz w:val="24"/>
          <w:szCs w:val="24"/>
        </w:rPr>
        <w:t>Robot</w:t>
      </w:r>
      <w:r w:rsidR="004F5B83">
        <w:rPr>
          <w:rFonts w:ascii="Times New Roman" w:hAnsi="Times New Roman" w:cs="Times New Roman"/>
          <w:i/>
          <w:sz w:val="24"/>
          <w:szCs w:val="24"/>
        </w:rPr>
        <w:t xml:space="preserve"> Operati</w:t>
      </w:r>
      <w:r w:rsidR="004F5B83" w:rsidRPr="00BC54B3">
        <w:rPr>
          <w:rFonts w:ascii="Times New Roman" w:hAnsi="Times New Roman" w:cs="Times New Roman"/>
          <w:i/>
          <w:sz w:val="24"/>
          <w:szCs w:val="24"/>
        </w:rPr>
        <w:t>n</w:t>
      </w:r>
      <w:r w:rsidR="004F5B83">
        <w:rPr>
          <w:rFonts w:ascii="Times New Roman" w:hAnsi="Times New Roman" w:cs="Times New Roman"/>
          <w:i/>
          <w:sz w:val="24"/>
          <w:szCs w:val="24"/>
        </w:rPr>
        <w:t>g</w:t>
      </w:r>
      <w:r w:rsidR="004F5B83" w:rsidRPr="00BC54B3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4F5B83" w:rsidRPr="00BC54B3">
        <w:rPr>
          <w:rFonts w:ascii="Times New Roman" w:hAnsi="Times New Roman" w:cs="Times New Roman"/>
          <w:sz w:val="24"/>
          <w:szCs w:val="24"/>
        </w:rPr>
        <w:t>) [</w:t>
      </w:r>
      <w:r w:rsidR="00A07B91">
        <w:rPr>
          <w:rFonts w:ascii="Times New Roman" w:hAnsi="Times New Roman" w:cs="Times New Roman"/>
          <w:sz w:val="24"/>
          <w:szCs w:val="24"/>
        </w:rPr>
        <w:t>9</w:t>
      </w:r>
      <w:r w:rsidR="004F5B83" w:rsidRPr="00BC54B3">
        <w:rPr>
          <w:rFonts w:ascii="Times New Roman" w:hAnsi="Times New Roman" w:cs="Times New Roman"/>
          <w:sz w:val="24"/>
          <w:szCs w:val="24"/>
        </w:rPr>
        <w:t>]</w:t>
      </w:r>
      <w:r w:rsidR="004F5B83">
        <w:rPr>
          <w:rFonts w:ascii="Times New Roman" w:hAnsi="Times New Roman" w:cs="Times New Roman"/>
          <w:sz w:val="24"/>
          <w:szCs w:val="24"/>
        </w:rPr>
        <w:t xml:space="preserve"> e o MRDS (</w:t>
      </w:r>
      <w:r w:rsidR="004F5B83" w:rsidRPr="004F5B83">
        <w:rPr>
          <w:rFonts w:ascii="Times New Roman" w:hAnsi="Times New Roman" w:cs="Times New Roman"/>
          <w:i/>
          <w:sz w:val="24"/>
          <w:szCs w:val="24"/>
        </w:rPr>
        <w:t>Microsoft Robotics Developer Studio</w:t>
      </w:r>
      <w:r w:rsidR="004F5B83">
        <w:rPr>
          <w:rFonts w:ascii="Times New Roman" w:hAnsi="Times New Roman" w:cs="Times New Roman"/>
          <w:sz w:val="24"/>
          <w:szCs w:val="24"/>
        </w:rPr>
        <w:t>) [</w:t>
      </w:r>
      <w:r w:rsidR="00E67E87" w:rsidRPr="00BC54B3">
        <w:rPr>
          <w:rFonts w:ascii="Times New Roman" w:hAnsi="Times New Roman" w:cs="Times New Roman"/>
          <w:sz w:val="24"/>
          <w:szCs w:val="24"/>
        </w:rPr>
        <w:t>6</w:t>
      </w:r>
      <w:r w:rsidR="004F5B83">
        <w:rPr>
          <w:rFonts w:ascii="Times New Roman" w:hAnsi="Times New Roman" w:cs="Times New Roman"/>
          <w:sz w:val="24"/>
          <w:szCs w:val="24"/>
        </w:rPr>
        <w:t>]</w:t>
      </w:r>
      <w:r w:rsidR="002859AF">
        <w:rPr>
          <w:rFonts w:ascii="Times New Roman" w:hAnsi="Times New Roman" w:cs="Times New Roman"/>
          <w:sz w:val="24"/>
          <w:szCs w:val="24"/>
        </w:rPr>
        <w:t xml:space="preserve">, que </w:t>
      </w:r>
      <w:r w:rsidR="004F5B83">
        <w:rPr>
          <w:rFonts w:ascii="Times New Roman" w:hAnsi="Times New Roman" w:cs="Times New Roman"/>
          <w:sz w:val="24"/>
          <w:szCs w:val="24"/>
        </w:rPr>
        <w:t xml:space="preserve">fornecem mecanismos para a </w:t>
      </w:r>
      <w:r w:rsidR="002859AF">
        <w:rPr>
          <w:rFonts w:ascii="Times New Roman" w:hAnsi="Times New Roman" w:cs="Times New Roman"/>
          <w:sz w:val="24"/>
          <w:szCs w:val="24"/>
        </w:rPr>
        <w:t>construção, composi</w:t>
      </w:r>
      <w:r w:rsidR="00A07B91">
        <w:rPr>
          <w:rFonts w:ascii="Times New Roman" w:hAnsi="Times New Roman" w:cs="Times New Roman"/>
          <w:sz w:val="24"/>
          <w:szCs w:val="24"/>
        </w:rPr>
        <w:t>ção e execução de serviços</w:t>
      </w:r>
      <w:r w:rsidR="002859AF">
        <w:rPr>
          <w:rFonts w:ascii="Times New Roman" w:hAnsi="Times New Roman" w:cs="Times New Roman"/>
          <w:sz w:val="24"/>
          <w:szCs w:val="24"/>
        </w:rPr>
        <w:t>.</w:t>
      </w:r>
      <w:r w:rsidR="00A81079">
        <w:rPr>
          <w:rFonts w:ascii="Times New Roman" w:hAnsi="Times New Roman" w:cs="Times New Roman"/>
          <w:sz w:val="24"/>
          <w:szCs w:val="24"/>
        </w:rPr>
        <w:t xml:space="preserve"> Para apoiar o desenvolvimento de sistemas robóticos baseados na SOA, contribuições por parte da Engenharia de Software também podem ser encontradas. Dentre elas</w:t>
      </w:r>
      <w:r w:rsidR="004805E5">
        <w:rPr>
          <w:rFonts w:ascii="Times New Roman" w:hAnsi="Times New Roman" w:cs="Times New Roman"/>
          <w:sz w:val="24"/>
          <w:szCs w:val="24"/>
        </w:rPr>
        <w:t>,</w:t>
      </w:r>
      <w:r w:rsidR="00A81079">
        <w:rPr>
          <w:rFonts w:ascii="Times New Roman" w:hAnsi="Times New Roman" w:cs="Times New Roman"/>
          <w:sz w:val="24"/>
          <w:szCs w:val="24"/>
        </w:rPr>
        <w:t xml:space="preserve"> é possível destacar o </w:t>
      </w:r>
      <w:r w:rsidR="007D15C5">
        <w:rPr>
          <w:rFonts w:ascii="Times New Roman" w:hAnsi="Times New Roman" w:cs="Times New Roman"/>
          <w:sz w:val="24"/>
          <w:szCs w:val="24"/>
        </w:rPr>
        <w:t xml:space="preserve">processo </w:t>
      </w:r>
      <w:r w:rsidR="00A81079">
        <w:rPr>
          <w:rFonts w:ascii="Times New Roman" w:hAnsi="Times New Roman" w:cs="Times New Roman"/>
          <w:sz w:val="24"/>
          <w:szCs w:val="24"/>
        </w:rPr>
        <w:t>ArchSORS</w:t>
      </w:r>
      <w:r w:rsidR="007D15C5">
        <w:rPr>
          <w:rFonts w:ascii="Times New Roman" w:hAnsi="Times New Roman" w:cs="Times New Roman"/>
          <w:sz w:val="24"/>
          <w:szCs w:val="24"/>
        </w:rPr>
        <w:t xml:space="preserve"> (</w:t>
      </w:r>
      <w:r w:rsidR="007D15C5" w:rsidRPr="007D15C5">
        <w:rPr>
          <w:rFonts w:ascii="Times New Roman" w:hAnsi="Times New Roman" w:cs="Times New Roman"/>
          <w:i/>
          <w:sz w:val="24"/>
          <w:szCs w:val="24"/>
        </w:rPr>
        <w:t>Architectural Design of Service-Oriented Robotic System</w:t>
      </w:r>
      <w:r w:rsidR="007D15C5" w:rsidRPr="007D15C5">
        <w:rPr>
          <w:rFonts w:ascii="Times New Roman" w:hAnsi="Times New Roman" w:cs="Times New Roman"/>
          <w:sz w:val="24"/>
          <w:szCs w:val="24"/>
        </w:rPr>
        <w:t>)</w:t>
      </w:r>
      <w:ins w:id="2" w:author="Elisa Yumi Nakagawa" w:date="2014-04-22T21:04:00Z">
        <w:r w:rsidR="00A93585">
          <w:rPr>
            <w:rFonts w:ascii="Times New Roman" w:hAnsi="Times New Roman" w:cs="Times New Roman"/>
            <w:sz w:val="24"/>
            <w:szCs w:val="24"/>
          </w:rPr>
          <w:t xml:space="preserve"> [???]</w:t>
        </w:r>
      </w:ins>
      <w:r w:rsidR="007D15C5" w:rsidRPr="007D15C5">
        <w:rPr>
          <w:rFonts w:ascii="Times New Roman" w:hAnsi="Times New Roman" w:cs="Times New Roman"/>
          <w:sz w:val="24"/>
          <w:szCs w:val="24"/>
        </w:rPr>
        <w:t xml:space="preserve">, que sistematiza o desenvolvimento de arquiteturas de </w:t>
      </w:r>
      <w:r w:rsidR="00A07B91">
        <w:rPr>
          <w:rFonts w:ascii="Times New Roman" w:hAnsi="Times New Roman" w:cs="Times New Roman"/>
          <w:sz w:val="24"/>
          <w:szCs w:val="24"/>
        </w:rPr>
        <w:t>software de</w:t>
      </w:r>
      <w:r w:rsidR="007D15C5" w:rsidRPr="007D15C5">
        <w:rPr>
          <w:rFonts w:ascii="Times New Roman" w:hAnsi="Times New Roman" w:cs="Times New Roman"/>
          <w:sz w:val="24"/>
          <w:szCs w:val="24"/>
        </w:rPr>
        <w:t xml:space="preserve"> </w:t>
      </w:r>
      <w:r w:rsidR="007D15C5">
        <w:rPr>
          <w:rFonts w:ascii="Times New Roman" w:hAnsi="Times New Roman" w:cs="Times New Roman"/>
          <w:sz w:val="24"/>
          <w:szCs w:val="24"/>
        </w:rPr>
        <w:t xml:space="preserve">sistemas robóticos baseados na SOA e </w:t>
      </w:r>
      <w:r w:rsidR="007D15C5" w:rsidRPr="007D15C5">
        <w:rPr>
          <w:rFonts w:ascii="Times New Roman" w:hAnsi="Times New Roman" w:cs="Times New Roman"/>
          <w:sz w:val="24"/>
          <w:szCs w:val="24"/>
        </w:rPr>
        <w:t>a</w:t>
      </w:r>
      <w:r w:rsidR="007D15C5">
        <w:rPr>
          <w:rFonts w:ascii="Times New Roman" w:hAnsi="Times New Roman" w:cs="Times New Roman"/>
          <w:sz w:val="24"/>
          <w:szCs w:val="24"/>
        </w:rPr>
        <w:t xml:space="preserve"> RefSORS (</w:t>
      </w:r>
      <w:r w:rsidR="007D15C5" w:rsidRPr="007D15C5">
        <w:rPr>
          <w:rFonts w:ascii="Times New Roman" w:hAnsi="Times New Roman" w:cs="Times New Roman"/>
          <w:i/>
          <w:sz w:val="24"/>
          <w:szCs w:val="24"/>
        </w:rPr>
        <w:t>Reference Architecture for Service-Oriented Robotic System</w:t>
      </w:r>
      <w:r w:rsidR="007D15C5" w:rsidRPr="007D15C5">
        <w:rPr>
          <w:rFonts w:ascii="Times New Roman" w:hAnsi="Times New Roman" w:cs="Times New Roman"/>
          <w:sz w:val="24"/>
          <w:szCs w:val="24"/>
        </w:rPr>
        <w:t>)</w:t>
      </w:r>
      <w:ins w:id="3" w:author="Elisa Yumi Nakagawa" w:date="2014-04-22T21:04:00Z">
        <w:r w:rsidR="00A93585">
          <w:rPr>
            <w:rFonts w:ascii="Times New Roman" w:hAnsi="Times New Roman" w:cs="Times New Roman"/>
            <w:sz w:val="24"/>
            <w:szCs w:val="24"/>
          </w:rPr>
          <w:t xml:space="preserve"> [????]</w:t>
        </w:r>
      </w:ins>
      <w:r w:rsidR="007D15C5">
        <w:rPr>
          <w:rFonts w:ascii="Times New Roman" w:hAnsi="Times New Roman" w:cs="Times New Roman"/>
          <w:sz w:val="24"/>
          <w:szCs w:val="24"/>
        </w:rPr>
        <w:t>, uma arquitetura de referência que fornece um arcabouço de conhecimento sobre como estruturar tais sistemas.</w:t>
      </w:r>
      <w:r w:rsidR="002859AF" w:rsidRPr="007D15C5">
        <w:rPr>
          <w:rFonts w:ascii="Times New Roman" w:hAnsi="Times New Roman" w:cs="Times New Roman"/>
          <w:sz w:val="24"/>
          <w:szCs w:val="24"/>
        </w:rPr>
        <w:t xml:space="preserve"> </w:t>
      </w:r>
      <w:r w:rsidR="00CD649F">
        <w:rPr>
          <w:rFonts w:ascii="Times New Roman" w:hAnsi="Times New Roman" w:cs="Times New Roman"/>
          <w:sz w:val="24"/>
          <w:szCs w:val="24"/>
        </w:rPr>
        <w:t xml:space="preserve">Ambos, o ArchSORS e a RefSORS, têm sido desenvolvidos pelo grupo de pesquisa ao qual faz parte este projeto de iniciação científica. </w:t>
      </w:r>
      <w:r w:rsidR="00C912C7">
        <w:rPr>
          <w:rFonts w:ascii="Times New Roman" w:hAnsi="Times New Roman" w:cs="Times New Roman"/>
          <w:sz w:val="24"/>
          <w:szCs w:val="24"/>
        </w:rPr>
        <w:t>Análises realizadas por meio de um</w:t>
      </w:r>
      <w:r w:rsidR="00A07B91">
        <w:rPr>
          <w:rFonts w:ascii="Times New Roman" w:hAnsi="Times New Roman" w:cs="Times New Roman"/>
          <w:sz w:val="24"/>
          <w:szCs w:val="24"/>
        </w:rPr>
        <w:t>a avaliação</w:t>
      </w:r>
      <w:r w:rsidR="00C912C7">
        <w:rPr>
          <w:rFonts w:ascii="Times New Roman" w:hAnsi="Times New Roman" w:cs="Times New Roman"/>
          <w:sz w:val="24"/>
          <w:szCs w:val="24"/>
        </w:rPr>
        <w:t xml:space="preserve"> experimental evidenciam que o processo ArchSORS é capaz de </w:t>
      </w:r>
      <w:r w:rsidR="00CD649F">
        <w:rPr>
          <w:rFonts w:ascii="Times New Roman" w:hAnsi="Times New Roman" w:cs="Times New Roman"/>
          <w:sz w:val="24"/>
          <w:szCs w:val="24"/>
        </w:rPr>
        <w:t xml:space="preserve">melhorar </w:t>
      </w:r>
      <w:r w:rsidR="00C912C7">
        <w:rPr>
          <w:rFonts w:ascii="Times New Roman" w:hAnsi="Times New Roman" w:cs="Times New Roman"/>
          <w:sz w:val="24"/>
          <w:szCs w:val="24"/>
        </w:rPr>
        <w:t>a qualidade da arquitetura dos sistemas robóticos baseados na SOA</w:t>
      </w:r>
      <w:ins w:id="4" w:author="Elisa Yumi Nakagawa" w:date="2014-04-22T21:13:00Z">
        <w:r w:rsidR="004805E5">
          <w:rPr>
            <w:rFonts w:ascii="Times New Roman" w:hAnsi="Times New Roman" w:cs="Times New Roman"/>
            <w:sz w:val="24"/>
            <w:szCs w:val="24"/>
          </w:rPr>
          <w:t xml:space="preserve"> [????]</w:t>
        </w:r>
      </w:ins>
      <w:r w:rsidR="00C912C7">
        <w:rPr>
          <w:rFonts w:ascii="Times New Roman" w:hAnsi="Times New Roman" w:cs="Times New Roman"/>
          <w:sz w:val="24"/>
          <w:szCs w:val="24"/>
        </w:rPr>
        <w:t>.</w:t>
      </w:r>
      <w:ins w:id="5" w:author="Elisa Yumi Nakagawa" w:date="2014-04-22T21:05:00Z">
        <w:r w:rsidR="00A9358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008BA094" w14:textId="03F3EEB7" w:rsidR="00C912C7" w:rsidRDefault="00C912C7">
      <w:pPr>
        <w:spacing w:after="120" w:line="32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  <w:pPrChange w:id="6" w:author="Elisa Yumi Nakagawa" w:date="2014-04-22T21:18:00Z">
          <w:pPr>
            <w:spacing w:after="120" w:line="320" w:lineRule="atLeast"/>
            <w:ind w:firstLine="708"/>
            <w:jc w:val="both"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Entretanto, </w:t>
      </w:r>
      <w:r w:rsidR="004805E5">
        <w:rPr>
          <w:rFonts w:ascii="Times New Roman" w:hAnsi="Times New Roman" w:cs="Times New Roman"/>
          <w:sz w:val="24"/>
          <w:szCs w:val="24"/>
        </w:rPr>
        <w:t xml:space="preserve">há a ainda a necessidade </w:t>
      </w:r>
      <w:r w:rsidR="00CD649F">
        <w:rPr>
          <w:rFonts w:ascii="Times New Roman" w:hAnsi="Times New Roman" w:cs="Times New Roman"/>
          <w:sz w:val="24"/>
          <w:szCs w:val="24"/>
        </w:rPr>
        <w:t>de conduzir mais avaliações do</w:t>
      </w:r>
      <w:r>
        <w:rPr>
          <w:rFonts w:ascii="Times New Roman" w:hAnsi="Times New Roman" w:cs="Times New Roman"/>
          <w:sz w:val="24"/>
          <w:szCs w:val="24"/>
        </w:rPr>
        <w:t xml:space="preserve"> ArchSORS e, em especial, </w:t>
      </w:r>
      <w:r w:rsidR="00CD649F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RefSORS.</w:t>
      </w:r>
    </w:p>
    <w:p w14:paraId="079BF87B" w14:textId="77777777" w:rsidR="00C912C7" w:rsidRDefault="00C912C7" w:rsidP="007D15C5">
      <w:pPr>
        <w:spacing w:after="120" w:line="3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982855" w14:textId="77777777" w:rsidR="00860932" w:rsidRPr="001C5849" w:rsidRDefault="00706CBB" w:rsidP="00CE5A33">
      <w:pPr>
        <w:keepNext/>
        <w:spacing w:after="24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BC54B3" w:rsidRPr="001C58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14:paraId="394FF2D9" w14:textId="4B86EF95" w:rsidR="00300736" w:rsidRDefault="008543DF" w:rsidP="00552BC7">
      <w:pPr>
        <w:spacing w:line="32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422D5">
        <w:rPr>
          <w:rFonts w:ascii="Times New Roman" w:hAnsi="Times New Roman" w:cs="Times New Roman"/>
          <w:sz w:val="24"/>
          <w:szCs w:val="24"/>
        </w:rPr>
        <w:t xml:space="preserve"> </w:t>
      </w:r>
      <w:r w:rsidR="00C12926">
        <w:rPr>
          <w:rFonts w:ascii="Times New Roman" w:hAnsi="Times New Roman" w:cs="Times New Roman"/>
          <w:sz w:val="24"/>
          <w:szCs w:val="24"/>
        </w:rPr>
        <w:t xml:space="preserve">principal </w:t>
      </w:r>
      <w:r w:rsidR="00BC54B3">
        <w:rPr>
          <w:rFonts w:ascii="Times New Roman" w:hAnsi="Times New Roman" w:cs="Times New Roman"/>
          <w:sz w:val="24"/>
          <w:szCs w:val="24"/>
        </w:rPr>
        <w:t>objetivo des</w:t>
      </w:r>
      <w:r w:rsidR="00AC7C88">
        <w:rPr>
          <w:rFonts w:ascii="Times New Roman" w:hAnsi="Times New Roman" w:cs="Times New Roman"/>
          <w:sz w:val="24"/>
          <w:szCs w:val="24"/>
        </w:rPr>
        <w:t xml:space="preserve">te projeto </w:t>
      </w:r>
      <w:r w:rsidR="00CD649F">
        <w:rPr>
          <w:rFonts w:ascii="Times New Roman" w:hAnsi="Times New Roman" w:cs="Times New Roman"/>
          <w:sz w:val="24"/>
          <w:szCs w:val="24"/>
        </w:rPr>
        <w:t xml:space="preserve">de iniciação científica </w:t>
      </w:r>
      <w:r w:rsidR="00AC7C88">
        <w:rPr>
          <w:rFonts w:ascii="Times New Roman" w:hAnsi="Times New Roman" w:cs="Times New Roman"/>
          <w:sz w:val="24"/>
          <w:szCs w:val="24"/>
        </w:rPr>
        <w:t>é</w:t>
      </w:r>
      <w:r w:rsidR="00706CBB">
        <w:rPr>
          <w:rFonts w:ascii="Times New Roman" w:hAnsi="Times New Roman" w:cs="Times New Roman"/>
          <w:sz w:val="24"/>
          <w:szCs w:val="24"/>
        </w:rPr>
        <w:t xml:space="preserve"> </w:t>
      </w:r>
      <w:r w:rsidR="00CD649F">
        <w:rPr>
          <w:rFonts w:ascii="Times New Roman" w:hAnsi="Times New Roman" w:cs="Times New Roman"/>
          <w:sz w:val="24"/>
          <w:szCs w:val="24"/>
        </w:rPr>
        <w:t xml:space="preserve">o projeto e a implementação </w:t>
      </w:r>
      <w:r w:rsidR="00706CBB">
        <w:rPr>
          <w:rFonts w:ascii="Times New Roman" w:hAnsi="Times New Roman" w:cs="Times New Roman"/>
          <w:sz w:val="24"/>
          <w:szCs w:val="24"/>
        </w:rPr>
        <w:t xml:space="preserve">de sistema robótico </w:t>
      </w:r>
      <w:r w:rsidR="00CD649F">
        <w:rPr>
          <w:rFonts w:ascii="Times New Roman" w:hAnsi="Times New Roman" w:cs="Times New Roman"/>
          <w:sz w:val="24"/>
          <w:szCs w:val="24"/>
        </w:rPr>
        <w:t>orientado a serviço</w:t>
      </w:r>
      <w:r w:rsidR="00706CBB">
        <w:rPr>
          <w:rFonts w:ascii="Times New Roman" w:hAnsi="Times New Roman" w:cs="Times New Roman"/>
          <w:sz w:val="24"/>
          <w:szCs w:val="24"/>
        </w:rPr>
        <w:t xml:space="preserve">, </w:t>
      </w:r>
      <w:r w:rsidR="00300736">
        <w:rPr>
          <w:rFonts w:ascii="Times New Roman" w:hAnsi="Times New Roman" w:cs="Times New Roman"/>
          <w:sz w:val="24"/>
          <w:szCs w:val="24"/>
        </w:rPr>
        <w:t>por meio da utilização do processo ArchSORS e da arquitetura de referência RefSORS.</w:t>
      </w:r>
      <w:r w:rsidR="00CD649F">
        <w:rPr>
          <w:rFonts w:ascii="Times New Roman" w:hAnsi="Times New Roman" w:cs="Times New Roman"/>
          <w:sz w:val="24"/>
          <w:szCs w:val="24"/>
        </w:rPr>
        <w:t xml:space="preserve"> </w:t>
      </w:r>
      <w:r w:rsidR="002D0DBD">
        <w:rPr>
          <w:rFonts w:ascii="Times New Roman" w:hAnsi="Times New Roman" w:cs="Times New Roman"/>
          <w:sz w:val="24"/>
          <w:szCs w:val="24"/>
        </w:rPr>
        <w:t xml:space="preserve">Além disso, por meio do presente projeto, objetiva-se observar os passos necessários </w:t>
      </w:r>
      <w:r w:rsidR="00CD649F">
        <w:rPr>
          <w:rFonts w:ascii="Times New Roman" w:hAnsi="Times New Roman" w:cs="Times New Roman"/>
          <w:sz w:val="24"/>
          <w:szCs w:val="24"/>
        </w:rPr>
        <w:t xml:space="preserve">para </w:t>
      </w:r>
      <w:r w:rsidR="002D0DBD">
        <w:rPr>
          <w:rFonts w:ascii="Times New Roman" w:hAnsi="Times New Roman" w:cs="Times New Roman"/>
          <w:sz w:val="24"/>
          <w:szCs w:val="24"/>
        </w:rPr>
        <w:t>a instanciação de uma arquitetura de referência</w:t>
      </w:r>
      <w:r w:rsidR="00CD649F">
        <w:rPr>
          <w:rFonts w:ascii="Times New Roman" w:hAnsi="Times New Roman" w:cs="Times New Roman"/>
          <w:sz w:val="24"/>
          <w:szCs w:val="24"/>
        </w:rPr>
        <w:t xml:space="preserve">. </w:t>
      </w:r>
      <w:r w:rsidR="00130862">
        <w:rPr>
          <w:rFonts w:ascii="Times New Roman" w:hAnsi="Times New Roman" w:cs="Times New Roman"/>
          <w:sz w:val="24"/>
          <w:szCs w:val="24"/>
        </w:rPr>
        <w:t>Com isso</w:t>
      </w:r>
      <w:r w:rsidR="002D0DBD">
        <w:rPr>
          <w:rFonts w:ascii="Times New Roman" w:hAnsi="Times New Roman" w:cs="Times New Roman"/>
          <w:sz w:val="24"/>
          <w:szCs w:val="24"/>
        </w:rPr>
        <w:t xml:space="preserve">, </w:t>
      </w:r>
      <w:r w:rsidR="00130862">
        <w:rPr>
          <w:rFonts w:ascii="Times New Roman" w:hAnsi="Times New Roman" w:cs="Times New Roman"/>
          <w:sz w:val="24"/>
          <w:szCs w:val="24"/>
        </w:rPr>
        <w:t xml:space="preserve">objetiva-se também </w:t>
      </w:r>
      <w:r w:rsidR="002D0DBD">
        <w:rPr>
          <w:rFonts w:ascii="Times New Roman" w:hAnsi="Times New Roman" w:cs="Times New Roman"/>
          <w:sz w:val="24"/>
          <w:szCs w:val="24"/>
        </w:rPr>
        <w:t xml:space="preserve">contribuir para o estado da prática na área de </w:t>
      </w:r>
      <w:r w:rsidR="00130862">
        <w:rPr>
          <w:rFonts w:ascii="Times New Roman" w:hAnsi="Times New Roman" w:cs="Times New Roman"/>
          <w:sz w:val="24"/>
          <w:szCs w:val="24"/>
        </w:rPr>
        <w:t>A</w:t>
      </w:r>
      <w:r w:rsidR="002D0DBD">
        <w:rPr>
          <w:rFonts w:ascii="Times New Roman" w:hAnsi="Times New Roman" w:cs="Times New Roman"/>
          <w:sz w:val="24"/>
          <w:szCs w:val="24"/>
        </w:rPr>
        <w:t xml:space="preserve">rquitetura de </w:t>
      </w:r>
      <w:r w:rsidR="00130862">
        <w:rPr>
          <w:rFonts w:ascii="Times New Roman" w:hAnsi="Times New Roman" w:cs="Times New Roman"/>
          <w:sz w:val="24"/>
          <w:szCs w:val="24"/>
        </w:rPr>
        <w:t>Referência, identificando-se os passos, vantagens, limitações e dificuldades em se utilizar tais arquiteturas</w:t>
      </w:r>
      <w:r w:rsidR="002D0D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B24463C" w14:textId="12A1F5BB" w:rsidR="00BC54B3" w:rsidRPr="00BC54B3" w:rsidRDefault="00BC54B3" w:rsidP="00BC54B3">
      <w:pPr>
        <w:spacing w:line="32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>Vale destacar que este projeto insere-se no contexto de dois projetos mais abrangente</w:t>
      </w:r>
      <w:r w:rsidR="00E247D1">
        <w:rPr>
          <w:rFonts w:ascii="Times New Roman" w:hAnsi="Times New Roman" w:cs="Times New Roman"/>
          <w:sz w:val="24"/>
          <w:szCs w:val="24"/>
        </w:rPr>
        <w:t>s</w:t>
      </w:r>
      <w:r w:rsidRPr="00BC54B3">
        <w:rPr>
          <w:rFonts w:ascii="Times New Roman" w:hAnsi="Times New Roman" w:cs="Times New Roman"/>
          <w:sz w:val="24"/>
          <w:szCs w:val="24"/>
        </w:rPr>
        <w:t>, o Projeto “</w:t>
      </w:r>
      <w:r w:rsidR="00516BD0" w:rsidRPr="001C5849">
        <w:rPr>
          <w:rFonts w:ascii="Times New Roman" w:hAnsi="Times New Roman" w:cs="Times New Roman"/>
          <w:i/>
          <w:sz w:val="24"/>
          <w:szCs w:val="24"/>
        </w:rPr>
        <w:t>ProSA-RAES: Subsídios para o Estabelecimento de Arquiteturas de Referência para Sistemas Embarcados</w:t>
      </w:r>
      <w:r w:rsidRPr="001C5849">
        <w:rPr>
          <w:rFonts w:ascii="Times New Roman" w:hAnsi="Times New Roman" w:cs="Times New Roman"/>
          <w:sz w:val="24"/>
          <w:szCs w:val="24"/>
        </w:rPr>
        <w:t>”</w:t>
      </w:r>
      <w:r w:rsidRPr="00552BC7">
        <w:rPr>
          <w:rFonts w:ascii="Times New Roman" w:hAnsi="Times New Roman" w:cs="Times New Roman"/>
          <w:sz w:val="24"/>
          <w:szCs w:val="24"/>
        </w:rPr>
        <w:t xml:space="preserve"> (</w:t>
      </w:r>
      <w:r w:rsidR="00516BD0" w:rsidRPr="001C5849">
        <w:rPr>
          <w:rFonts w:ascii="Times New Roman" w:hAnsi="Times New Roman" w:cs="Times New Roman"/>
          <w:sz w:val="24"/>
          <w:szCs w:val="24"/>
        </w:rPr>
        <w:t>FAPESP,</w:t>
      </w:r>
      <w:r w:rsidRPr="00552BC7">
        <w:rPr>
          <w:rFonts w:ascii="Times New Roman" w:hAnsi="Times New Roman" w:cs="Times New Roman"/>
          <w:sz w:val="24"/>
          <w:szCs w:val="24"/>
        </w:rPr>
        <w:t xml:space="preserve"> N. Processo: </w:t>
      </w:r>
      <w:r w:rsidR="00516BD0" w:rsidRPr="001C5849">
        <w:rPr>
          <w:rFonts w:ascii="Times New Roman" w:hAnsi="Times New Roman" w:cs="Times New Roman"/>
          <w:sz w:val="24"/>
          <w:szCs w:val="24"/>
        </w:rPr>
        <w:t>2011/23316-8</w:t>
      </w:r>
      <w:r w:rsidRPr="00552BC7">
        <w:rPr>
          <w:rFonts w:ascii="Times New Roman" w:hAnsi="Times New Roman" w:cs="Times New Roman"/>
          <w:sz w:val="24"/>
          <w:szCs w:val="24"/>
        </w:rPr>
        <w:t>)</w:t>
      </w:r>
      <w:r w:rsidR="009902BD">
        <w:rPr>
          <w:rFonts w:ascii="Times New Roman" w:hAnsi="Times New Roman" w:cs="Times New Roman"/>
          <w:sz w:val="24"/>
          <w:szCs w:val="24"/>
        </w:rPr>
        <w:t xml:space="preserve"> e o Projeto “</w:t>
      </w:r>
      <w:r w:rsidR="009902BD" w:rsidRPr="001C43D9">
        <w:rPr>
          <w:rFonts w:ascii="Times New Roman" w:hAnsi="Times New Roman" w:cs="Times New Roman"/>
          <w:i/>
          <w:sz w:val="24"/>
          <w:szCs w:val="24"/>
        </w:rPr>
        <w:t>Empirical Software Engineering for Critical Embedded Systems</w:t>
      </w:r>
      <w:r w:rsidR="009902BD">
        <w:rPr>
          <w:rFonts w:ascii="Times New Roman" w:hAnsi="Times New Roman" w:cs="Times New Roman"/>
          <w:sz w:val="24"/>
          <w:szCs w:val="24"/>
        </w:rPr>
        <w:t>” (Capes/Nuffic, N. Processo: 034/12)</w:t>
      </w:r>
      <w:r w:rsidRPr="00552BC7">
        <w:rPr>
          <w:rFonts w:ascii="Times New Roman" w:hAnsi="Times New Roman" w:cs="Times New Roman"/>
          <w:sz w:val="24"/>
          <w:szCs w:val="24"/>
        </w:rPr>
        <w:t xml:space="preserve">. </w:t>
      </w:r>
      <w:r w:rsidRPr="00BC54B3">
        <w:rPr>
          <w:rFonts w:ascii="Times New Roman" w:hAnsi="Times New Roman" w:cs="Times New Roman"/>
          <w:sz w:val="24"/>
          <w:szCs w:val="24"/>
        </w:rPr>
        <w:t>Além disso, este projeto está diretamente relacionado com um projeto de doutorado intitulado “</w:t>
      </w:r>
      <w:r w:rsidRPr="001C43D9">
        <w:rPr>
          <w:rFonts w:ascii="Times New Roman" w:hAnsi="Times New Roman" w:cs="Times New Roman"/>
          <w:i/>
          <w:sz w:val="24"/>
          <w:szCs w:val="24"/>
        </w:rPr>
        <w:t>Uma Contribuição ao Projeto Arquitetural de Sistemas</w:t>
      </w:r>
      <w:r w:rsidRPr="00130862">
        <w:rPr>
          <w:rFonts w:ascii="Times New Roman" w:hAnsi="Times New Roman" w:cs="Times New Roman"/>
          <w:i/>
          <w:sz w:val="24"/>
          <w:szCs w:val="24"/>
        </w:rPr>
        <w:t xml:space="preserve"> Robóticos Bas</w:t>
      </w:r>
      <w:r w:rsidRPr="00EC7E67">
        <w:rPr>
          <w:rFonts w:ascii="Times New Roman" w:hAnsi="Times New Roman" w:cs="Times New Roman"/>
          <w:i/>
          <w:sz w:val="24"/>
          <w:szCs w:val="24"/>
        </w:rPr>
        <w:t>eados na Arquitetura Orie</w:t>
      </w:r>
      <w:r w:rsidRPr="00BC54B3">
        <w:rPr>
          <w:rFonts w:ascii="Times New Roman" w:hAnsi="Times New Roman" w:cs="Times New Roman"/>
          <w:i/>
          <w:sz w:val="24"/>
          <w:szCs w:val="24"/>
        </w:rPr>
        <w:t>ntada a Serviço</w:t>
      </w:r>
      <w:r w:rsidRPr="00BC54B3">
        <w:rPr>
          <w:rFonts w:ascii="Times New Roman" w:hAnsi="Times New Roman" w:cs="Times New Roman"/>
          <w:sz w:val="24"/>
          <w:szCs w:val="24"/>
        </w:rPr>
        <w:t>” [</w:t>
      </w:r>
      <w:r w:rsidR="00A07B91">
        <w:rPr>
          <w:rFonts w:ascii="Times New Roman" w:hAnsi="Times New Roman" w:cs="Times New Roman"/>
          <w:sz w:val="24"/>
          <w:szCs w:val="24"/>
        </w:rPr>
        <w:t>10</w:t>
      </w:r>
      <w:r w:rsidRPr="00BC54B3">
        <w:rPr>
          <w:rFonts w:ascii="Times New Roman" w:hAnsi="Times New Roman" w:cs="Times New Roman"/>
          <w:sz w:val="24"/>
          <w:szCs w:val="24"/>
        </w:rPr>
        <w:t xml:space="preserve">] (FAPESP, N. Processo: 2011/06022-0). Dessa forma, </w:t>
      </w:r>
      <w:r w:rsidR="008A4A30">
        <w:rPr>
          <w:rFonts w:ascii="Times New Roman" w:hAnsi="Times New Roman" w:cs="Times New Roman"/>
          <w:sz w:val="24"/>
          <w:szCs w:val="24"/>
        </w:rPr>
        <w:t>espera-se</w:t>
      </w:r>
      <w:r w:rsidR="00E247D1">
        <w:rPr>
          <w:rFonts w:ascii="Times New Roman" w:hAnsi="Times New Roman" w:cs="Times New Roman"/>
          <w:sz w:val="24"/>
          <w:szCs w:val="24"/>
        </w:rPr>
        <w:t xml:space="preserve"> que</w:t>
      </w:r>
      <w:r w:rsidRPr="00BC54B3">
        <w:rPr>
          <w:rFonts w:ascii="Times New Roman" w:hAnsi="Times New Roman" w:cs="Times New Roman"/>
          <w:sz w:val="24"/>
          <w:szCs w:val="24"/>
        </w:rPr>
        <w:t xml:space="preserve"> resultados </w:t>
      </w:r>
      <w:r w:rsidR="00E247D1">
        <w:rPr>
          <w:rFonts w:ascii="Times New Roman" w:hAnsi="Times New Roman" w:cs="Times New Roman"/>
          <w:sz w:val="24"/>
          <w:szCs w:val="24"/>
        </w:rPr>
        <w:t>do presente projeto propo</w:t>
      </w:r>
      <w:r w:rsidR="008B4614">
        <w:rPr>
          <w:rFonts w:ascii="Times New Roman" w:hAnsi="Times New Roman" w:cs="Times New Roman"/>
          <w:sz w:val="24"/>
          <w:szCs w:val="24"/>
        </w:rPr>
        <w:t>s</w:t>
      </w:r>
      <w:r w:rsidR="00E247D1">
        <w:rPr>
          <w:rFonts w:ascii="Times New Roman" w:hAnsi="Times New Roman" w:cs="Times New Roman"/>
          <w:sz w:val="24"/>
          <w:szCs w:val="24"/>
        </w:rPr>
        <w:t xml:space="preserve">to </w:t>
      </w:r>
      <w:r w:rsidRPr="00BC54B3">
        <w:rPr>
          <w:rFonts w:ascii="Times New Roman" w:hAnsi="Times New Roman" w:cs="Times New Roman"/>
          <w:sz w:val="24"/>
          <w:szCs w:val="24"/>
        </w:rPr>
        <w:t>possam colaborar para esses projetos maiores, no sentido de facilitar o desenvolvimento</w:t>
      </w:r>
      <w:r w:rsidR="00E247D1">
        <w:rPr>
          <w:rFonts w:ascii="Times New Roman" w:hAnsi="Times New Roman" w:cs="Times New Roman"/>
          <w:sz w:val="24"/>
          <w:szCs w:val="24"/>
        </w:rPr>
        <w:t xml:space="preserve"> de sistemas embarcados, em especial</w:t>
      </w:r>
      <w:r w:rsidRPr="00BC54B3">
        <w:rPr>
          <w:rFonts w:ascii="Times New Roman" w:hAnsi="Times New Roman" w:cs="Times New Roman"/>
          <w:sz w:val="24"/>
          <w:szCs w:val="24"/>
        </w:rPr>
        <w:t>, sistemas robóticos baseados na SOA.</w:t>
      </w:r>
    </w:p>
    <w:p w14:paraId="49A75466" w14:textId="77777777" w:rsidR="00860932" w:rsidRPr="001C5849" w:rsidRDefault="00706CBB" w:rsidP="00CE5A33">
      <w:pPr>
        <w:keepNext/>
        <w:spacing w:after="24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BC54B3" w:rsidRPr="001C58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Metodologia</w:t>
      </w:r>
    </w:p>
    <w:p w14:paraId="335D9669" w14:textId="77777777" w:rsidR="00466E40" w:rsidRDefault="00BC54B3" w:rsidP="00BC54B3">
      <w:pPr>
        <w:spacing w:line="3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>Para a condução deste trabalho,</w:t>
      </w:r>
      <w:r w:rsidR="00EE5E05">
        <w:rPr>
          <w:rFonts w:ascii="Times New Roman" w:hAnsi="Times New Roman" w:cs="Times New Roman"/>
          <w:sz w:val="24"/>
          <w:szCs w:val="24"/>
        </w:rPr>
        <w:t xml:space="preserve"> o aluno i</w:t>
      </w:r>
      <w:r w:rsidR="00E247D1">
        <w:rPr>
          <w:rFonts w:ascii="Times New Roman" w:hAnsi="Times New Roman" w:cs="Times New Roman"/>
          <w:sz w:val="24"/>
          <w:szCs w:val="24"/>
        </w:rPr>
        <w:t xml:space="preserve">rá </w:t>
      </w:r>
      <w:r w:rsidR="00516BD0">
        <w:rPr>
          <w:rFonts w:ascii="Times New Roman" w:hAnsi="Times New Roman" w:cs="Times New Roman"/>
          <w:sz w:val="24"/>
          <w:szCs w:val="24"/>
        </w:rPr>
        <w:t xml:space="preserve">primeiramente </w:t>
      </w:r>
      <w:r w:rsidR="002D0DBD">
        <w:rPr>
          <w:rFonts w:ascii="Times New Roman" w:hAnsi="Times New Roman" w:cs="Times New Roman"/>
          <w:sz w:val="24"/>
          <w:szCs w:val="24"/>
        </w:rPr>
        <w:t xml:space="preserve">realizar um estudo sobre o desenvolvimento de sistemas robóticos baseados na SOA, o processo ArchSORS  e a arquitetura de referência RefSORS. Em seguida, serão investigados os </w:t>
      </w:r>
      <w:r w:rsidR="00EE5E05">
        <w:rPr>
          <w:rFonts w:ascii="Times New Roman" w:hAnsi="Times New Roman" w:cs="Times New Roman"/>
          <w:sz w:val="24"/>
          <w:szCs w:val="24"/>
        </w:rPr>
        <w:t xml:space="preserve">ambientes de desenvolvimento </w:t>
      </w:r>
      <w:r w:rsidR="00516BD0">
        <w:rPr>
          <w:rFonts w:ascii="Times New Roman" w:hAnsi="Times New Roman" w:cs="Times New Roman"/>
          <w:sz w:val="24"/>
          <w:szCs w:val="24"/>
        </w:rPr>
        <w:t>ROS</w:t>
      </w:r>
      <w:r w:rsidR="002D0DBD">
        <w:rPr>
          <w:rFonts w:ascii="Times New Roman" w:hAnsi="Times New Roman" w:cs="Times New Roman"/>
          <w:sz w:val="24"/>
          <w:szCs w:val="24"/>
        </w:rPr>
        <w:t xml:space="preserve"> e MRDS para determinar qual será o mais adequado para a impleme</w:t>
      </w:r>
      <w:r w:rsidR="00466E40">
        <w:rPr>
          <w:rFonts w:ascii="Times New Roman" w:hAnsi="Times New Roman" w:cs="Times New Roman"/>
          <w:sz w:val="24"/>
          <w:szCs w:val="24"/>
        </w:rPr>
        <w:t>n</w:t>
      </w:r>
      <w:r w:rsidR="002D0DBD">
        <w:rPr>
          <w:rFonts w:ascii="Times New Roman" w:hAnsi="Times New Roman" w:cs="Times New Roman"/>
          <w:sz w:val="24"/>
          <w:szCs w:val="24"/>
        </w:rPr>
        <w:t>tação do sistema robótico</w:t>
      </w:r>
      <w:r w:rsidR="00EE5E05">
        <w:rPr>
          <w:rFonts w:ascii="Times New Roman" w:hAnsi="Times New Roman" w:cs="Times New Roman"/>
          <w:sz w:val="24"/>
          <w:szCs w:val="24"/>
        </w:rPr>
        <w:t>.</w:t>
      </w:r>
      <w:r w:rsidR="00466E40">
        <w:rPr>
          <w:rFonts w:ascii="Times New Roman" w:hAnsi="Times New Roman" w:cs="Times New Roman"/>
          <w:sz w:val="24"/>
          <w:szCs w:val="24"/>
        </w:rPr>
        <w:t xml:space="preserve"> Uma vez definido o ambiente, </w:t>
      </w:r>
      <w:r w:rsidR="00EA4B81">
        <w:rPr>
          <w:rFonts w:ascii="Times New Roman" w:hAnsi="Times New Roman" w:cs="Times New Roman"/>
          <w:sz w:val="24"/>
          <w:szCs w:val="24"/>
        </w:rPr>
        <w:t xml:space="preserve">diferentes tutoriais e exemplos deverão ser desenvolvidos, de forma a familiarizar o aluno com a utilização da ferramenta e as linguagens de programação associadas.  </w:t>
      </w:r>
    </w:p>
    <w:p w14:paraId="28600D51" w14:textId="264D0FFF" w:rsidR="00696ED2" w:rsidRPr="00EA4B81" w:rsidRDefault="008A4A30" w:rsidP="00BC54B3">
      <w:pPr>
        <w:spacing w:line="320" w:lineRule="atLeast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Após essa atividade, </w:t>
      </w:r>
      <w:r w:rsidR="00EA4B81">
        <w:rPr>
          <w:rFonts w:ascii="Times New Roman" w:hAnsi="Times New Roman" w:cs="Times New Roman"/>
          <w:sz w:val="24"/>
          <w:szCs w:val="24"/>
        </w:rPr>
        <w:t xml:space="preserve">será realizada a instanciação da arquitetura de referência RefSORS para a construção da arquitetura de software </w:t>
      </w:r>
      <w:r w:rsidR="00CE5A33">
        <w:rPr>
          <w:rFonts w:ascii="Times New Roman" w:hAnsi="Times New Roman" w:cs="Times New Roman"/>
          <w:sz w:val="24"/>
          <w:szCs w:val="24"/>
        </w:rPr>
        <w:t xml:space="preserve">de um sistema robótico proposto </w:t>
      </w:r>
      <w:r w:rsidR="00EC7E67">
        <w:rPr>
          <w:rFonts w:ascii="Times New Roman" w:hAnsi="Times New Roman" w:cs="Times New Roman"/>
          <w:sz w:val="24"/>
          <w:szCs w:val="24"/>
        </w:rPr>
        <w:t>n</w:t>
      </w:r>
      <w:r w:rsidR="00CE5A33">
        <w:rPr>
          <w:rFonts w:ascii="Times New Roman" w:hAnsi="Times New Roman" w:cs="Times New Roman"/>
          <w:sz w:val="24"/>
          <w:szCs w:val="24"/>
        </w:rPr>
        <w:t>a</w:t>
      </w:r>
      <w:r w:rsidR="00E90B71">
        <w:rPr>
          <w:rFonts w:ascii="Times New Roman" w:hAnsi="Times New Roman" w:cs="Times New Roman"/>
          <w:sz w:val="24"/>
          <w:szCs w:val="24"/>
        </w:rPr>
        <w:t xml:space="preserve"> </w:t>
      </w:r>
      <w:r w:rsidR="00EC7E67">
        <w:rPr>
          <w:rFonts w:ascii="Times New Roman" w:hAnsi="Times New Roman" w:cs="Times New Roman"/>
          <w:sz w:val="24"/>
          <w:szCs w:val="24"/>
        </w:rPr>
        <w:t>RobAFIS</w:t>
      </w:r>
      <w:r w:rsidR="00EC7E6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C7E67">
        <w:rPr>
          <w:rFonts w:ascii="Times New Roman" w:hAnsi="Times New Roman" w:cs="Times New Roman"/>
          <w:sz w:val="24"/>
          <w:szCs w:val="24"/>
        </w:rPr>
        <w:t>, uma c</w:t>
      </w:r>
      <w:r w:rsidR="00E90B71">
        <w:rPr>
          <w:rFonts w:ascii="Times New Roman" w:hAnsi="Times New Roman" w:cs="Times New Roman"/>
          <w:sz w:val="24"/>
          <w:szCs w:val="24"/>
        </w:rPr>
        <w:t>ompetição de robótica</w:t>
      </w:r>
      <w:r w:rsidR="00EC7E67">
        <w:rPr>
          <w:rFonts w:ascii="Times New Roman" w:hAnsi="Times New Roman" w:cs="Times New Roman"/>
          <w:sz w:val="24"/>
          <w:szCs w:val="24"/>
        </w:rPr>
        <w:t xml:space="preserve"> que ocorre anualmente na França(???)</w:t>
      </w:r>
      <w:r w:rsidR="00CE5A33">
        <w:rPr>
          <w:rFonts w:ascii="Times New Roman" w:hAnsi="Times New Roman" w:cs="Times New Roman"/>
          <w:sz w:val="24"/>
          <w:szCs w:val="24"/>
        </w:rPr>
        <w:t>. Como resultado</w:t>
      </w:r>
      <w:r w:rsidR="00EC7E67">
        <w:rPr>
          <w:rFonts w:ascii="Times New Roman" w:hAnsi="Times New Roman" w:cs="Times New Roman"/>
          <w:sz w:val="24"/>
          <w:szCs w:val="24"/>
        </w:rPr>
        <w:t>,</w:t>
      </w:r>
      <w:r w:rsidR="00CE5A33">
        <w:rPr>
          <w:rFonts w:ascii="Times New Roman" w:hAnsi="Times New Roman" w:cs="Times New Roman"/>
          <w:sz w:val="24"/>
          <w:szCs w:val="24"/>
        </w:rPr>
        <w:t xml:space="preserve"> será produzido um documento descrevendo a arquitetura projetada </w:t>
      </w:r>
      <w:r w:rsidR="00EC7E67">
        <w:rPr>
          <w:rFonts w:ascii="Times New Roman" w:hAnsi="Times New Roman" w:cs="Times New Roman"/>
          <w:sz w:val="24"/>
          <w:szCs w:val="24"/>
        </w:rPr>
        <w:t xml:space="preserve">e </w:t>
      </w:r>
      <w:r w:rsidR="00CE5A33">
        <w:rPr>
          <w:rFonts w:ascii="Times New Roman" w:hAnsi="Times New Roman" w:cs="Times New Roman"/>
          <w:sz w:val="24"/>
          <w:szCs w:val="24"/>
        </w:rPr>
        <w:t xml:space="preserve">as decisões de </w:t>
      </w:r>
      <w:r w:rsidR="00EC7E67">
        <w:rPr>
          <w:rFonts w:ascii="Times New Roman" w:hAnsi="Times New Roman" w:cs="Times New Roman"/>
          <w:sz w:val="24"/>
          <w:szCs w:val="24"/>
        </w:rPr>
        <w:t xml:space="preserve">projeto </w:t>
      </w:r>
      <w:r w:rsidR="00CE5A33">
        <w:rPr>
          <w:rFonts w:ascii="Times New Roman" w:hAnsi="Times New Roman" w:cs="Times New Roman"/>
          <w:sz w:val="24"/>
          <w:szCs w:val="24"/>
        </w:rPr>
        <w:t>associadas. Para</w:t>
      </w:r>
      <w:r w:rsidR="00EC7E67">
        <w:rPr>
          <w:rFonts w:ascii="Times New Roman" w:hAnsi="Times New Roman" w:cs="Times New Roman"/>
          <w:sz w:val="24"/>
          <w:szCs w:val="24"/>
        </w:rPr>
        <w:t xml:space="preserve"> a</w:t>
      </w:r>
      <w:r w:rsidR="00CE5A33">
        <w:rPr>
          <w:rFonts w:ascii="Times New Roman" w:hAnsi="Times New Roman" w:cs="Times New Roman"/>
          <w:sz w:val="24"/>
          <w:szCs w:val="24"/>
        </w:rPr>
        <w:t xml:space="preserve"> representação da arquitetura, ser</w:t>
      </w:r>
      <w:r w:rsidR="00DA25F5">
        <w:rPr>
          <w:rFonts w:ascii="Times New Roman" w:hAnsi="Times New Roman" w:cs="Times New Roman"/>
          <w:sz w:val="24"/>
          <w:szCs w:val="24"/>
        </w:rPr>
        <w:t>ão</w:t>
      </w:r>
      <w:r w:rsidR="00CE5A33">
        <w:rPr>
          <w:rFonts w:ascii="Times New Roman" w:hAnsi="Times New Roman" w:cs="Times New Roman"/>
          <w:sz w:val="24"/>
          <w:szCs w:val="24"/>
        </w:rPr>
        <w:t xml:space="preserve"> utilizada</w:t>
      </w:r>
      <w:r w:rsidR="00E90B71">
        <w:rPr>
          <w:rFonts w:ascii="Times New Roman" w:hAnsi="Times New Roman" w:cs="Times New Roman"/>
          <w:sz w:val="24"/>
          <w:szCs w:val="24"/>
        </w:rPr>
        <w:t>s</w:t>
      </w:r>
      <w:r w:rsidR="00CE5A33">
        <w:rPr>
          <w:rFonts w:ascii="Times New Roman" w:hAnsi="Times New Roman" w:cs="Times New Roman"/>
          <w:sz w:val="24"/>
          <w:szCs w:val="24"/>
        </w:rPr>
        <w:t xml:space="preserve"> </w:t>
      </w:r>
      <w:r w:rsidR="00EC7E67">
        <w:rPr>
          <w:rFonts w:ascii="Times New Roman" w:hAnsi="Times New Roman" w:cs="Times New Roman"/>
          <w:sz w:val="24"/>
          <w:szCs w:val="24"/>
        </w:rPr>
        <w:t>a</w:t>
      </w:r>
      <w:r w:rsidR="00CE5A33">
        <w:rPr>
          <w:rFonts w:ascii="Times New Roman" w:hAnsi="Times New Roman" w:cs="Times New Roman"/>
          <w:sz w:val="24"/>
          <w:szCs w:val="24"/>
        </w:rPr>
        <w:t xml:space="preserve"> UML</w:t>
      </w:r>
      <w:r w:rsidR="00DA25F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E5A33">
        <w:rPr>
          <w:rFonts w:ascii="Times New Roman" w:hAnsi="Times New Roman" w:cs="Times New Roman"/>
          <w:sz w:val="24"/>
          <w:szCs w:val="24"/>
        </w:rPr>
        <w:t xml:space="preserve"> </w:t>
      </w:r>
      <w:r w:rsidR="00DA25F5">
        <w:rPr>
          <w:rFonts w:ascii="Times New Roman" w:hAnsi="Times New Roman" w:cs="Times New Roman"/>
          <w:sz w:val="24"/>
          <w:szCs w:val="24"/>
        </w:rPr>
        <w:t>(</w:t>
      </w:r>
      <w:r w:rsidR="00DA25F5" w:rsidRPr="00DA25F5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="00DA25F5">
        <w:rPr>
          <w:rFonts w:ascii="Times New Roman" w:hAnsi="Times New Roman" w:cs="Times New Roman"/>
          <w:sz w:val="24"/>
          <w:szCs w:val="24"/>
        </w:rPr>
        <w:t>)</w:t>
      </w:r>
      <w:r w:rsidR="00DA25F5" w:rsidRPr="00DA25F5">
        <w:rPr>
          <w:rFonts w:ascii="Times New Roman" w:hAnsi="Times New Roman" w:cs="Times New Roman"/>
          <w:sz w:val="24"/>
          <w:szCs w:val="24"/>
        </w:rPr>
        <w:t xml:space="preserve"> </w:t>
      </w:r>
      <w:r w:rsidR="00CE5A33">
        <w:rPr>
          <w:rFonts w:ascii="Times New Roman" w:hAnsi="Times New Roman" w:cs="Times New Roman"/>
          <w:sz w:val="24"/>
          <w:szCs w:val="24"/>
        </w:rPr>
        <w:t>e SoaML</w:t>
      </w:r>
      <w:r w:rsidR="00DA25F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DA25F5">
        <w:rPr>
          <w:rFonts w:ascii="Times New Roman" w:hAnsi="Times New Roman" w:cs="Times New Roman"/>
          <w:sz w:val="24"/>
          <w:szCs w:val="24"/>
        </w:rPr>
        <w:t xml:space="preserve"> (</w:t>
      </w:r>
      <w:r w:rsidR="00DA25F5" w:rsidRPr="00DA25F5">
        <w:rPr>
          <w:rFonts w:ascii="Times New Roman" w:hAnsi="Times New Roman" w:cs="Times New Roman"/>
          <w:i/>
          <w:sz w:val="24"/>
          <w:szCs w:val="24"/>
        </w:rPr>
        <w:t>Service oriented architecture Modeling Language</w:t>
      </w:r>
      <w:r w:rsidR="00DA25F5">
        <w:rPr>
          <w:rFonts w:ascii="Times New Roman" w:hAnsi="Times New Roman" w:cs="Times New Roman"/>
          <w:sz w:val="24"/>
          <w:szCs w:val="24"/>
        </w:rPr>
        <w:t>)</w:t>
      </w:r>
      <w:r w:rsidR="00CE5A33">
        <w:rPr>
          <w:rFonts w:ascii="Times New Roman" w:hAnsi="Times New Roman" w:cs="Times New Roman"/>
          <w:sz w:val="24"/>
          <w:szCs w:val="24"/>
        </w:rPr>
        <w:t>, por meio das quais serão criadas diferentes visões arquiteturais</w:t>
      </w:r>
      <w:r w:rsidR="00DA25F5">
        <w:rPr>
          <w:rFonts w:ascii="Times New Roman" w:hAnsi="Times New Roman" w:cs="Times New Roman"/>
          <w:sz w:val="24"/>
          <w:szCs w:val="24"/>
        </w:rPr>
        <w:t xml:space="preserve">. </w:t>
      </w:r>
      <w:r w:rsidR="001F3AB8">
        <w:rPr>
          <w:rFonts w:ascii="Times New Roman" w:hAnsi="Times New Roman" w:cs="Times New Roman"/>
          <w:sz w:val="24"/>
          <w:szCs w:val="24"/>
        </w:rPr>
        <w:t xml:space="preserve">Durante a instanciação da arquitetura, serão anotados os passos necessários, vantagens, limitações e dificuldades de se utilizar uma arquitetura de referência. </w:t>
      </w:r>
      <w:r w:rsidR="004239AA">
        <w:rPr>
          <w:rFonts w:ascii="Times New Roman" w:hAnsi="Times New Roman" w:cs="Times New Roman"/>
          <w:sz w:val="24"/>
          <w:szCs w:val="24"/>
        </w:rPr>
        <w:t xml:space="preserve">Toda a etapa de projeto da </w:t>
      </w:r>
      <w:r w:rsidR="00DA25F5">
        <w:rPr>
          <w:rFonts w:ascii="Times New Roman" w:hAnsi="Times New Roman" w:cs="Times New Roman"/>
          <w:sz w:val="24"/>
          <w:szCs w:val="24"/>
        </w:rPr>
        <w:t xml:space="preserve">arquitetura de software </w:t>
      </w:r>
      <w:r w:rsidR="004239AA">
        <w:rPr>
          <w:rFonts w:ascii="Times New Roman" w:hAnsi="Times New Roman" w:cs="Times New Roman"/>
          <w:sz w:val="24"/>
          <w:szCs w:val="24"/>
        </w:rPr>
        <w:t>do sistema robótico será guiada</w:t>
      </w:r>
      <w:r w:rsidR="00DA25F5">
        <w:rPr>
          <w:rFonts w:ascii="Times New Roman" w:hAnsi="Times New Roman" w:cs="Times New Roman"/>
          <w:sz w:val="24"/>
          <w:szCs w:val="24"/>
        </w:rPr>
        <w:t xml:space="preserve"> pelo processo ArchSORS.</w:t>
      </w:r>
      <w:r w:rsidR="004239AA">
        <w:rPr>
          <w:rFonts w:ascii="Times New Roman" w:hAnsi="Times New Roman" w:cs="Times New Roman"/>
          <w:sz w:val="24"/>
          <w:szCs w:val="24"/>
        </w:rPr>
        <w:t xml:space="preserve"> A </w:t>
      </w:r>
      <w:r w:rsidR="004239AA">
        <w:rPr>
          <w:rFonts w:ascii="Times New Roman" w:hAnsi="Times New Roman" w:cs="Times New Roman"/>
          <w:sz w:val="24"/>
          <w:szCs w:val="24"/>
        </w:rPr>
        <w:lastRenderedPageBreak/>
        <w:t>qualidade da arquitetura produzida será avaliada por meio de diferentes métricas, tais como as propostas por Ga</w:t>
      </w:r>
      <w:r w:rsidR="001E0575">
        <w:rPr>
          <w:rFonts w:ascii="Times New Roman" w:hAnsi="Times New Roman" w:cs="Times New Roman"/>
          <w:sz w:val="24"/>
          <w:szCs w:val="24"/>
        </w:rPr>
        <w:t>l</w:t>
      </w:r>
      <w:r w:rsidR="004239AA">
        <w:rPr>
          <w:rFonts w:ascii="Times New Roman" w:hAnsi="Times New Roman" w:cs="Times New Roman"/>
          <w:sz w:val="24"/>
          <w:szCs w:val="24"/>
        </w:rPr>
        <w:t>ster et al. [</w:t>
      </w:r>
      <w:r w:rsidR="00E67E87">
        <w:rPr>
          <w:rFonts w:ascii="Times New Roman" w:hAnsi="Times New Roman" w:cs="Times New Roman"/>
          <w:sz w:val="24"/>
          <w:szCs w:val="24"/>
        </w:rPr>
        <w:t>1</w:t>
      </w:r>
      <w:r w:rsidR="00A07B91">
        <w:rPr>
          <w:rFonts w:ascii="Times New Roman" w:hAnsi="Times New Roman" w:cs="Times New Roman"/>
          <w:sz w:val="24"/>
          <w:szCs w:val="24"/>
        </w:rPr>
        <w:t>1</w:t>
      </w:r>
      <w:r w:rsidR="004239AA">
        <w:rPr>
          <w:rFonts w:ascii="Times New Roman" w:hAnsi="Times New Roman" w:cs="Times New Roman"/>
          <w:sz w:val="24"/>
          <w:szCs w:val="24"/>
        </w:rPr>
        <w:t>].</w:t>
      </w:r>
      <w:r w:rsidR="00DA25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EBA7BC" w14:textId="77777777" w:rsidR="00A27CF9" w:rsidRDefault="004239AA" w:rsidP="00696ED2">
      <w:pPr>
        <w:spacing w:line="3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posse da arquitetura de software, o a</w:t>
      </w:r>
      <w:r w:rsidR="00BC54B3" w:rsidRPr="00BC54B3">
        <w:rPr>
          <w:rFonts w:ascii="Times New Roman" w:hAnsi="Times New Roman" w:cs="Times New Roman"/>
          <w:sz w:val="24"/>
          <w:szCs w:val="24"/>
        </w:rPr>
        <w:t>luno realizará então a implementação</w:t>
      </w:r>
      <w:r>
        <w:rPr>
          <w:rFonts w:ascii="Times New Roman" w:hAnsi="Times New Roman" w:cs="Times New Roman"/>
          <w:sz w:val="24"/>
          <w:szCs w:val="24"/>
        </w:rPr>
        <w:t xml:space="preserve"> do sistema robótico utilizando o ambiente de desenvolvimento escolhido nas etapas iniciais do projeto</w:t>
      </w:r>
      <w:r w:rsidR="00BC54B3" w:rsidRPr="00BC54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isso, serão utilizados diferentes algoritmos e conceitos da robótica, tais como os associados à localização, mapeamento e navegação. O sistema robótico será implementado para operação em ambiente simulado, mas testes em robôs reais poderão também ser realizados. Ao final da implementação, uma análise sobre o processo de instanciação deverá ser re</w:t>
      </w:r>
      <w:r w:rsidR="008F6DB4">
        <w:rPr>
          <w:rFonts w:ascii="Times New Roman" w:hAnsi="Times New Roman" w:cs="Times New Roman"/>
          <w:sz w:val="24"/>
          <w:szCs w:val="24"/>
        </w:rPr>
        <w:t xml:space="preserve">alizada, resultando em um relatório contendo informações relevantes, possíveis padrões a serem utilizados na instanciação de arquiteturas de referência e também lições aprendidas. </w:t>
      </w:r>
    </w:p>
    <w:p w14:paraId="768E7976" w14:textId="77777777" w:rsidR="00146092" w:rsidRPr="001C5849" w:rsidRDefault="00BC54B3" w:rsidP="001C5849">
      <w:pPr>
        <w:spacing w:line="320" w:lineRule="atLeast"/>
        <w:ind w:firstLine="720"/>
        <w:jc w:val="both"/>
        <w:rPr>
          <w:rFonts w:ascii="Times New Roman" w:hAnsi="Times New Roman" w:cs="Times New Roman"/>
          <w:sz w:val="18"/>
          <w:szCs w:val="24"/>
        </w:rPr>
      </w:pPr>
      <w:r w:rsidRPr="00BC54B3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BC54B3">
        <w:rPr>
          <w:rFonts w:ascii="Times New Roman" w:hAnsi="Times New Roman" w:cs="Times New Roman"/>
          <w:sz w:val="24"/>
          <w:szCs w:val="24"/>
        </w:rPr>
        <w:t>manalmente serão realizadas reuniões para acompanhamento dos resultados obtidos. Além das reuniões, também serão apresentados seminários sobre as tarefas realizadas. Resultados alcançados neste projeto serão submetidos a</w:t>
      </w:r>
      <w:r w:rsidR="001A13E6">
        <w:rPr>
          <w:rFonts w:ascii="Times New Roman" w:hAnsi="Times New Roman" w:cs="Times New Roman"/>
          <w:sz w:val="24"/>
          <w:szCs w:val="24"/>
        </w:rPr>
        <w:t xml:space="preserve"> conferências </w:t>
      </w:r>
      <w:r w:rsidRPr="00BC54B3">
        <w:rPr>
          <w:rFonts w:ascii="Times New Roman" w:hAnsi="Times New Roman" w:cs="Times New Roman"/>
          <w:sz w:val="24"/>
          <w:szCs w:val="24"/>
        </w:rPr>
        <w:t xml:space="preserve">de iniciação científica. Considerando-se o caráter inovador do trabalho proposto neste projeto, visa-se também submeter os resultados a </w:t>
      </w:r>
      <w:r w:rsidR="001A13E6">
        <w:rPr>
          <w:rFonts w:ascii="Times New Roman" w:hAnsi="Times New Roman" w:cs="Times New Roman"/>
          <w:sz w:val="24"/>
          <w:szCs w:val="24"/>
        </w:rPr>
        <w:t xml:space="preserve">conferências </w:t>
      </w:r>
      <w:r w:rsidRPr="00BC54B3">
        <w:rPr>
          <w:rFonts w:ascii="Times New Roman" w:hAnsi="Times New Roman" w:cs="Times New Roman"/>
          <w:sz w:val="24"/>
          <w:szCs w:val="24"/>
        </w:rPr>
        <w:t xml:space="preserve">e revistas </w:t>
      </w:r>
      <w:r w:rsidR="001A13E6">
        <w:rPr>
          <w:rFonts w:ascii="Times New Roman" w:hAnsi="Times New Roman" w:cs="Times New Roman"/>
          <w:sz w:val="24"/>
          <w:szCs w:val="24"/>
        </w:rPr>
        <w:t>da área</w:t>
      </w:r>
      <w:r w:rsidRPr="00BC54B3">
        <w:rPr>
          <w:rFonts w:ascii="Times New Roman" w:hAnsi="Times New Roman" w:cs="Times New Roman"/>
          <w:sz w:val="24"/>
          <w:szCs w:val="24"/>
        </w:rPr>
        <w:t>.</w:t>
      </w:r>
    </w:p>
    <w:p w14:paraId="52D69D7A" w14:textId="77777777" w:rsidR="00BC54B3" w:rsidRPr="006B586C" w:rsidRDefault="00BC54B3" w:rsidP="00E67E87">
      <w:pPr>
        <w:keepNext/>
        <w:spacing w:after="240"/>
        <w:jc w:val="both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6B586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Referências</w:t>
      </w:r>
      <w:proofErr w:type="spellEnd"/>
    </w:p>
    <w:p w14:paraId="0E6423AB" w14:textId="77777777" w:rsidR="00AA48F0" w:rsidRPr="001C5849" w:rsidRDefault="00AA48F0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 xml:space="preserve">[1] N.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Tomatis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, “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BlueBotics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: Navigation for the Clever Robot,” IEEE Robotics Automation Magazine, vol. 18, no. 2, pp. 14 –16, 2011.</w:t>
      </w:r>
    </w:p>
    <w:p w14:paraId="32B92280" w14:textId="77777777" w:rsidR="00BC54B3" w:rsidRPr="001C5849" w:rsidRDefault="00AA48F0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1C5849">
        <w:rPr>
          <w:rFonts w:ascii="Times New Roman" w:hAnsi="Times New Roman" w:cs="Times New Roman"/>
          <w:szCs w:val="24"/>
        </w:rPr>
        <w:t>[2</w:t>
      </w:r>
      <w:r w:rsidR="00BC54B3" w:rsidRPr="001C5849">
        <w:rPr>
          <w:rFonts w:ascii="Times New Roman" w:hAnsi="Times New Roman" w:cs="Times New Roman"/>
          <w:szCs w:val="24"/>
        </w:rPr>
        <w:t xml:space="preserve">] </w:t>
      </w:r>
      <w:r w:rsidR="00696ED2" w:rsidRPr="001C5849">
        <w:rPr>
          <w:rFonts w:ascii="Times New Roman" w:hAnsi="Times New Roman" w:cs="Times New Roman"/>
          <w:szCs w:val="24"/>
        </w:rPr>
        <w:t>Windoro, “Windoro WCR-I001 Window Cleaning Robot”, Online, 201</w:t>
      </w:r>
      <w:r w:rsidR="00DE05EE">
        <w:rPr>
          <w:rFonts w:ascii="Times New Roman" w:hAnsi="Times New Roman" w:cs="Times New Roman"/>
          <w:szCs w:val="24"/>
        </w:rPr>
        <w:t>4</w:t>
      </w:r>
      <w:r w:rsidR="00696ED2" w:rsidRPr="001C5849">
        <w:rPr>
          <w:rFonts w:ascii="Times New Roman" w:hAnsi="Times New Roman" w:cs="Times New Roman"/>
          <w:szCs w:val="24"/>
        </w:rPr>
        <w:t xml:space="preserve">, </w:t>
      </w:r>
      <w:r w:rsidR="00621A74" w:rsidRPr="001C5849">
        <w:rPr>
          <w:rFonts w:ascii="Times New Roman" w:hAnsi="Times New Roman" w:cs="Times New Roman"/>
          <w:szCs w:val="24"/>
        </w:rPr>
        <w:t xml:space="preserve">http://www.robotshop.com </w:t>
      </w:r>
      <w:r w:rsidR="00696ED2" w:rsidRPr="001C5849">
        <w:rPr>
          <w:rFonts w:ascii="Times New Roman" w:hAnsi="Times New Roman" w:cs="Times New Roman"/>
          <w:szCs w:val="24"/>
        </w:rPr>
        <w:t>- Acessado em 15 de Abril de 201</w:t>
      </w:r>
      <w:r w:rsidR="00DE05EE">
        <w:rPr>
          <w:rFonts w:ascii="Times New Roman" w:hAnsi="Times New Roman" w:cs="Times New Roman"/>
          <w:szCs w:val="24"/>
        </w:rPr>
        <w:t>4</w:t>
      </w:r>
      <w:r w:rsidR="00BC54B3" w:rsidRPr="001C5849">
        <w:rPr>
          <w:rFonts w:ascii="Times New Roman" w:hAnsi="Times New Roman" w:cs="Times New Roman"/>
          <w:szCs w:val="24"/>
        </w:rPr>
        <w:t xml:space="preserve">. </w:t>
      </w:r>
    </w:p>
    <w:p w14:paraId="036D5801" w14:textId="77777777" w:rsidR="00BC54B3" w:rsidRPr="001C5849" w:rsidRDefault="00AA48F0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1C5849">
        <w:rPr>
          <w:rFonts w:ascii="Times New Roman" w:hAnsi="Times New Roman" w:cs="Times New Roman"/>
          <w:szCs w:val="24"/>
        </w:rPr>
        <w:t>[3</w:t>
      </w:r>
      <w:r w:rsidR="00BC54B3" w:rsidRPr="001C5849">
        <w:rPr>
          <w:rFonts w:ascii="Times New Roman" w:hAnsi="Times New Roman" w:cs="Times New Roman"/>
          <w:szCs w:val="24"/>
        </w:rPr>
        <w:t>] NASA, “</w:t>
      </w:r>
      <w:r w:rsidR="00696ED2" w:rsidRPr="001C5849">
        <w:rPr>
          <w:rFonts w:ascii="Times New Roman" w:hAnsi="Times New Roman" w:cs="Times New Roman"/>
          <w:szCs w:val="24"/>
        </w:rPr>
        <w:t>Exoskeleton</w:t>
      </w:r>
      <w:r w:rsidR="00BC54B3" w:rsidRPr="001C5849">
        <w:rPr>
          <w:rFonts w:ascii="Times New Roman" w:hAnsi="Times New Roman" w:cs="Times New Roman"/>
          <w:szCs w:val="24"/>
        </w:rPr>
        <w:t>,” Online, 201</w:t>
      </w:r>
      <w:r w:rsidR="00DE05EE">
        <w:rPr>
          <w:rFonts w:ascii="Times New Roman" w:hAnsi="Times New Roman" w:cs="Times New Roman"/>
          <w:szCs w:val="24"/>
        </w:rPr>
        <w:t>4</w:t>
      </w:r>
      <w:r w:rsidR="00BC54B3" w:rsidRPr="001C5849">
        <w:rPr>
          <w:rFonts w:ascii="Times New Roman" w:hAnsi="Times New Roman" w:cs="Times New Roman"/>
          <w:szCs w:val="24"/>
        </w:rPr>
        <w:t xml:space="preserve">, </w:t>
      </w:r>
      <w:r w:rsidR="00696ED2" w:rsidRPr="001C5849">
        <w:rPr>
          <w:rFonts w:ascii="Times New Roman" w:hAnsi="Times New Roman" w:cs="Times New Roman"/>
          <w:szCs w:val="24"/>
        </w:rPr>
        <w:t>http://www.nasa.gov/offices/oct/home/feature_exoskeleton.html</w:t>
      </w:r>
      <w:r w:rsidR="00BC54B3" w:rsidRPr="001C5849">
        <w:rPr>
          <w:rFonts w:ascii="Times New Roman" w:hAnsi="Times New Roman" w:cs="Times New Roman"/>
          <w:szCs w:val="24"/>
        </w:rPr>
        <w:t xml:space="preserve"> - Acessado em </w:t>
      </w:r>
      <w:r w:rsidR="00696ED2" w:rsidRPr="001C5849">
        <w:rPr>
          <w:rFonts w:ascii="Times New Roman" w:hAnsi="Times New Roman" w:cs="Times New Roman"/>
          <w:szCs w:val="24"/>
        </w:rPr>
        <w:t>18</w:t>
      </w:r>
      <w:r w:rsidR="00BC54B3" w:rsidRPr="001C5849">
        <w:rPr>
          <w:rFonts w:ascii="Times New Roman" w:hAnsi="Times New Roman" w:cs="Times New Roman"/>
          <w:szCs w:val="24"/>
        </w:rPr>
        <w:t xml:space="preserve"> de </w:t>
      </w:r>
      <w:r w:rsidR="00696ED2" w:rsidRPr="001C5849">
        <w:rPr>
          <w:rFonts w:ascii="Times New Roman" w:hAnsi="Times New Roman" w:cs="Times New Roman"/>
          <w:szCs w:val="24"/>
        </w:rPr>
        <w:t>Abril de 201</w:t>
      </w:r>
      <w:r w:rsidR="00DE05EE">
        <w:rPr>
          <w:rFonts w:ascii="Times New Roman" w:hAnsi="Times New Roman" w:cs="Times New Roman"/>
          <w:szCs w:val="24"/>
        </w:rPr>
        <w:t>4</w:t>
      </w:r>
      <w:r w:rsidR="00BC54B3" w:rsidRPr="001C5849">
        <w:rPr>
          <w:rFonts w:ascii="Times New Roman" w:hAnsi="Times New Roman" w:cs="Times New Roman"/>
          <w:szCs w:val="24"/>
        </w:rPr>
        <w:t xml:space="preserve">. </w:t>
      </w:r>
    </w:p>
    <w:p w14:paraId="14D5C721" w14:textId="77777777" w:rsidR="00BC54B3" w:rsidRPr="001C5849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 xml:space="preserve">[4] J. V.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Berná-Martínez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F.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Maciá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-Pérez, H. Ramos-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Morillo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e V.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Gilart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-Iglesias, “Distributed robotic architecture based on smart services,” in Proc. of the IEEE International Conference on Industrial Informatics, 2006, pp. 480–485.</w:t>
      </w:r>
    </w:p>
    <w:p w14:paraId="6844E945" w14:textId="77777777" w:rsidR="000C15F5" w:rsidRPr="001C5849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 xml:space="preserve">[5] M. P.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Papazoglou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 e W.-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J.Heuvel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“Service oriented architectures: approaches, technologies and research issues,” The VLDB Journal, vol. 16, no. 3, pp. 389–415, 2007. </w:t>
      </w:r>
    </w:p>
    <w:p w14:paraId="36B5E352" w14:textId="77777777" w:rsidR="00BC54B3" w:rsidRPr="001C5849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>[6] J. Jackson, “Microsoft Robotics Studio: A technical introduction,” IEEE Robotics &amp; Automation Magazine, vol. 14, no. 4, pp. 82–87, 2007.</w:t>
      </w:r>
    </w:p>
    <w:p w14:paraId="7ADE7FCD" w14:textId="77777777" w:rsidR="00BC54B3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 xml:space="preserve">[7] Y. Chen, S.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Abhyankar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L.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Xu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W. T. Tsai, e M.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García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-Acosta, “Developing a security robot in service-oriented architecture,” in Proc. of the 12th IEEE International Workshop on Future Trends of Distributed Computing Systems, 2008, pp. 106–111.</w:t>
      </w:r>
    </w:p>
    <w:p w14:paraId="44D9D275" w14:textId="77777777" w:rsidR="00A07B91" w:rsidRPr="001C5849" w:rsidRDefault="00A07B91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A07B91">
        <w:rPr>
          <w:rFonts w:ascii="Times New Roman" w:hAnsi="Times New Roman" w:cs="Times New Roman"/>
          <w:szCs w:val="24"/>
        </w:rPr>
        <w:t>[8]</w:t>
      </w:r>
      <w:r>
        <w:rPr>
          <w:rFonts w:ascii="Times New Roman" w:hAnsi="Times New Roman" w:cs="Times New Roman"/>
          <w:szCs w:val="24"/>
        </w:rPr>
        <w:t xml:space="preserve"> L. B. R Oliveira, F. S. Osório, E. Y. </w:t>
      </w:r>
      <w:r w:rsidRPr="00A07B91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>akagawa</w:t>
      </w:r>
      <w:r w:rsidRPr="00A07B91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A07B91">
        <w:rPr>
          <w:rFonts w:ascii="Times New Roman" w:hAnsi="Times New Roman" w:cs="Times New Roman"/>
          <w:szCs w:val="24"/>
          <w:lang w:val="en-US"/>
        </w:rPr>
        <w:t>An investigation into the development of ser</w:t>
      </w:r>
      <w:r>
        <w:rPr>
          <w:rFonts w:ascii="Times New Roman" w:hAnsi="Times New Roman" w:cs="Times New Roman"/>
          <w:szCs w:val="24"/>
          <w:lang w:val="en-US"/>
        </w:rPr>
        <w:t>vice-oriented robotic systems.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i</w:t>
      </w:r>
      <w:r w:rsidRPr="00A07B91">
        <w:rPr>
          <w:rFonts w:ascii="Times New Roman" w:hAnsi="Times New Roman" w:cs="Times New Roman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Proc.</w:t>
      </w:r>
      <w:r w:rsidRPr="00A07B91">
        <w:rPr>
          <w:rFonts w:ascii="Times New Roman" w:hAnsi="Times New Roman" w:cs="Times New Roman"/>
          <w:szCs w:val="24"/>
          <w:lang w:val="en-US"/>
        </w:rPr>
        <w:t xml:space="preserve"> of the 28th Annual ACM Symposium on Applied Co</w:t>
      </w:r>
      <w:r>
        <w:rPr>
          <w:rFonts w:ascii="Times New Roman" w:hAnsi="Times New Roman" w:cs="Times New Roman"/>
          <w:szCs w:val="24"/>
          <w:lang w:val="en-US"/>
        </w:rPr>
        <w:t>mputing, Lisbon, Portugal, 2013,</w:t>
      </w:r>
      <w:r w:rsidRPr="00A07B91">
        <w:rPr>
          <w:rFonts w:ascii="Times New Roman" w:hAnsi="Times New Roman" w:cs="Times New Roman"/>
          <w:szCs w:val="24"/>
          <w:lang w:val="en-US"/>
        </w:rPr>
        <w:t xml:space="preserve"> p. 223-226.</w:t>
      </w:r>
    </w:p>
    <w:p w14:paraId="736BBD6C" w14:textId="77777777" w:rsidR="00BC54B3" w:rsidRPr="001C5849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1C5849">
        <w:rPr>
          <w:rFonts w:ascii="Times New Roman" w:hAnsi="Times New Roman" w:cs="Times New Roman"/>
          <w:szCs w:val="24"/>
          <w:lang w:val="en-US"/>
        </w:rPr>
        <w:t>[</w:t>
      </w:r>
      <w:r w:rsidR="00A07B91">
        <w:rPr>
          <w:rFonts w:ascii="Times New Roman" w:hAnsi="Times New Roman" w:cs="Times New Roman"/>
          <w:szCs w:val="24"/>
          <w:lang w:val="en-US"/>
        </w:rPr>
        <w:t>9</w:t>
      </w:r>
      <w:r w:rsidRPr="001C5849">
        <w:rPr>
          <w:rFonts w:ascii="Times New Roman" w:hAnsi="Times New Roman" w:cs="Times New Roman"/>
          <w:szCs w:val="24"/>
          <w:lang w:val="en-US"/>
        </w:rPr>
        <w:t xml:space="preserve">] T.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Straszheim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 xml:space="preserve">, B. </w:t>
      </w:r>
      <w:proofErr w:type="spellStart"/>
      <w:r w:rsidRPr="001C5849">
        <w:rPr>
          <w:rFonts w:ascii="Times New Roman" w:hAnsi="Times New Roman" w:cs="Times New Roman"/>
          <w:szCs w:val="24"/>
          <w:lang w:val="en-US"/>
        </w:rPr>
        <w:t>Gerkey</w:t>
      </w:r>
      <w:proofErr w:type="spellEnd"/>
      <w:r w:rsidRPr="001C5849">
        <w:rPr>
          <w:rFonts w:ascii="Times New Roman" w:hAnsi="Times New Roman" w:cs="Times New Roman"/>
          <w:szCs w:val="24"/>
          <w:lang w:val="en-US"/>
        </w:rPr>
        <w:t>, e S. Cousins, “The ROS build system,” IEEE Robotics &amp; Automation Magazine, vol. 18, no. 2, pp. 18–19, 2011.</w:t>
      </w:r>
    </w:p>
    <w:p w14:paraId="074EE028" w14:textId="77777777" w:rsidR="00BC54B3" w:rsidRDefault="00BC54B3" w:rsidP="00A07B9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szCs w:val="24"/>
        </w:rPr>
      </w:pPr>
      <w:r w:rsidRPr="001C5849">
        <w:rPr>
          <w:rFonts w:ascii="Times New Roman" w:hAnsi="Times New Roman" w:cs="Times New Roman"/>
          <w:szCs w:val="24"/>
        </w:rPr>
        <w:t>[</w:t>
      </w:r>
      <w:r w:rsidR="00A07B91">
        <w:rPr>
          <w:rFonts w:ascii="Times New Roman" w:hAnsi="Times New Roman" w:cs="Times New Roman"/>
          <w:szCs w:val="24"/>
        </w:rPr>
        <w:t>10]</w:t>
      </w:r>
      <w:r w:rsidRPr="001C5849">
        <w:rPr>
          <w:rFonts w:ascii="Times New Roman" w:hAnsi="Times New Roman" w:cs="Times New Roman"/>
          <w:szCs w:val="24"/>
        </w:rPr>
        <w:t xml:space="preserve"> L. B. R. Oliveira, “Uma Contribuição ao Projeto Arquitetural de Sistemas Robóticos Baseados na Arquitetura Orientada a Serviço”. Plano de projeto de doutorado, ICMC/USP, São Carlos, SP, 2011.</w:t>
      </w:r>
    </w:p>
    <w:p w14:paraId="77FA252F" w14:textId="77777777" w:rsidR="001E0575" w:rsidRPr="001E0575" w:rsidRDefault="001E0575" w:rsidP="00A07B91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1E0575">
        <w:rPr>
          <w:rFonts w:ascii="Times New Roman" w:hAnsi="Times New Roman" w:cs="Times New Roman"/>
          <w:szCs w:val="24"/>
          <w:lang w:val="en-US"/>
        </w:rPr>
        <w:t>[1</w:t>
      </w:r>
      <w:r w:rsidR="00A07B91">
        <w:rPr>
          <w:rFonts w:ascii="Times New Roman" w:hAnsi="Times New Roman" w:cs="Times New Roman"/>
          <w:szCs w:val="24"/>
          <w:lang w:val="en-US"/>
        </w:rPr>
        <w:t>1</w:t>
      </w:r>
      <w:r w:rsidRPr="001E0575">
        <w:rPr>
          <w:rFonts w:ascii="Times New Roman" w:hAnsi="Times New Roman" w:cs="Times New Roman"/>
          <w:szCs w:val="24"/>
          <w:lang w:val="en-US"/>
        </w:rPr>
        <w:t xml:space="preserve">] </w:t>
      </w:r>
      <w:r w:rsidRPr="001E0575">
        <w:rPr>
          <w:rFonts w:ascii="Times New Roman" w:hAnsi="Times New Roman" w:cs="Times New Roman"/>
          <w:szCs w:val="18"/>
          <w:lang w:val="en-US"/>
        </w:rPr>
        <w:t xml:space="preserve">M. </w:t>
      </w:r>
      <w:proofErr w:type="spellStart"/>
      <w:r w:rsidRPr="001E0575">
        <w:rPr>
          <w:rFonts w:ascii="Times New Roman" w:hAnsi="Times New Roman" w:cs="Times New Roman"/>
          <w:szCs w:val="18"/>
          <w:lang w:val="en-US"/>
        </w:rPr>
        <w:t>Galster</w:t>
      </w:r>
      <w:proofErr w:type="spellEnd"/>
      <w:r w:rsidRPr="001E0575">
        <w:rPr>
          <w:rFonts w:ascii="Times New Roman" w:hAnsi="Times New Roman" w:cs="Times New Roman"/>
          <w:szCs w:val="18"/>
          <w:lang w:val="en-US"/>
        </w:rPr>
        <w:t xml:space="preserve">, A. </w:t>
      </w:r>
      <w:proofErr w:type="spellStart"/>
      <w:r w:rsidRPr="001E0575">
        <w:rPr>
          <w:rFonts w:ascii="Times New Roman" w:hAnsi="Times New Roman" w:cs="Times New Roman"/>
          <w:szCs w:val="18"/>
          <w:lang w:val="en-US"/>
        </w:rPr>
        <w:t>Eberlein</w:t>
      </w:r>
      <w:proofErr w:type="spellEnd"/>
      <w:r w:rsidRPr="001E0575">
        <w:rPr>
          <w:rFonts w:ascii="Times New Roman" w:hAnsi="Times New Roman" w:cs="Times New Roman"/>
          <w:szCs w:val="18"/>
          <w:lang w:val="en-US"/>
        </w:rPr>
        <w:t xml:space="preserve">, M. </w:t>
      </w:r>
      <w:proofErr w:type="spellStart"/>
      <w:r w:rsidRPr="001E0575">
        <w:rPr>
          <w:rFonts w:ascii="Times New Roman" w:hAnsi="Times New Roman" w:cs="Times New Roman"/>
          <w:szCs w:val="18"/>
          <w:lang w:val="en-US"/>
        </w:rPr>
        <w:t>Moussavi</w:t>
      </w:r>
      <w:proofErr w:type="spellEnd"/>
      <w:r w:rsidRPr="001E0575">
        <w:rPr>
          <w:rFonts w:ascii="Times New Roman" w:hAnsi="Times New Roman" w:cs="Times New Roman"/>
          <w:szCs w:val="18"/>
          <w:lang w:val="en-US"/>
        </w:rPr>
        <w:t xml:space="preserve">.: Early assessment of software architecture qualities. In: </w:t>
      </w:r>
      <w:r w:rsidR="005A79BC" w:rsidRPr="001C5849">
        <w:rPr>
          <w:rFonts w:ascii="Times New Roman" w:hAnsi="Times New Roman" w:cs="Times New Roman"/>
          <w:szCs w:val="24"/>
          <w:lang w:val="en-US"/>
        </w:rPr>
        <w:t xml:space="preserve">Proc. of the </w:t>
      </w:r>
      <w:r w:rsidR="00A07B91">
        <w:rPr>
          <w:rFonts w:ascii="Times New Roman" w:hAnsi="Times New Roman" w:cs="Times New Roman"/>
          <w:szCs w:val="24"/>
          <w:lang w:val="en-US"/>
        </w:rPr>
        <w:t>2nd</w:t>
      </w:r>
      <w:r w:rsidR="005A79BC">
        <w:rPr>
          <w:rFonts w:ascii="Times New Roman" w:hAnsi="Times New Roman" w:cs="Times New Roman"/>
          <w:szCs w:val="24"/>
          <w:lang w:val="en-US"/>
        </w:rPr>
        <w:t xml:space="preserve"> </w:t>
      </w:r>
      <w:r w:rsidR="005A79BC" w:rsidRPr="001C5849">
        <w:rPr>
          <w:rFonts w:ascii="Times New Roman" w:hAnsi="Times New Roman" w:cs="Times New Roman"/>
          <w:szCs w:val="24"/>
          <w:lang w:val="en-US"/>
        </w:rPr>
        <w:t xml:space="preserve">International Conference on </w:t>
      </w:r>
      <w:r w:rsidRPr="001E0575">
        <w:rPr>
          <w:rFonts w:ascii="Times New Roman" w:hAnsi="Times New Roman" w:cs="Times New Roman"/>
          <w:szCs w:val="18"/>
          <w:lang w:val="en-US"/>
        </w:rPr>
        <w:t>Research Challenges in Information Science</w:t>
      </w:r>
      <w:r w:rsidR="00E67E87">
        <w:rPr>
          <w:rFonts w:ascii="Times New Roman" w:hAnsi="Times New Roman" w:cs="Times New Roman"/>
          <w:szCs w:val="18"/>
          <w:lang w:val="en-US"/>
        </w:rPr>
        <w:t xml:space="preserve">, </w:t>
      </w:r>
      <w:r w:rsidRPr="001E0575">
        <w:rPr>
          <w:rFonts w:ascii="Times New Roman" w:hAnsi="Times New Roman" w:cs="Times New Roman"/>
          <w:szCs w:val="18"/>
          <w:lang w:val="en-US"/>
        </w:rPr>
        <w:t>Jun 2008</w:t>
      </w:r>
      <w:r>
        <w:rPr>
          <w:rFonts w:ascii="Times New Roman" w:hAnsi="Times New Roman" w:cs="Times New Roman"/>
          <w:szCs w:val="18"/>
          <w:lang w:val="en-US"/>
        </w:rPr>
        <w:t>,</w:t>
      </w:r>
      <w:r w:rsidRPr="001E0575">
        <w:rPr>
          <w:rFonts w:ascii="Times New Roman" w:hAnsi="Times New Roman" w:cs="Times New Roman"/>
          <w:szCs w:val="18"/>
          <w:lang w:val="en-US"/>
        </w:rPr>
        <w:t xml:space="preserve"> 81</w:t>
      </w:r>
      <w:r>
        <w:rPr>
          <w:rFonts w:ascii="Times New Roman" w:hAnsi="Times New Roman" w:cs="Times New Roman"/>
          <w:szCs w:val="18"/>
          <w:lang w:val="en-US"/>
        </w:rPr>
        <w:t>-</w:t>
      </w:r>
      <w:r w:rsidRPr="001E0575">
        <w:rPr>
          <w:rFonts w:ascii="Times New Roman" w:hAnsi="Times New Roman" w:cs="Times New Roman"/>
          <w:szCs w:val="18"/>
          <w:lang w:val="en-US"/>
        </w:rPr>
        <w:t>86</w:t>
      </w:r>
      <w:r>
        <w:rPr>
          <w:rFonts w:ascii="Times New Roman" w:hAnsi="Times New Roman" w:cs="Times New Roman"/>
          <w:szCs w:val="18"/>
          <w:lang w:val="en-US"/>
        </w:rPr>
        <w:t>.</w:t>
      </w:r>
    </w:p>
    <w:sectPr w:rsidR="001E0575" w:rsidRPr="001E0575" w:rsidSect="001C5849">
      <w:headerReference w:type="default" r:id="rId9"/>
      <w:footerReference w:type="default" r:id="rId10"/>
      <w:pgSz w:w="11906" w:h="16838"/>
      <w:pgMar w:top="1987" w:right="850" w:bottom="1411" w:left="122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3E9D4" w14:textId="77777777" w:rsidR="00C2765E" w:rsidRDefault="00C2765E" w:rsidP="000B3B6E">
      <w:pPr>
        <w:spacing w:after="0" w:line="240" w:lineRule="auto"/>
      </w:pPr>
      <w:r>
        <w:separator/>
      </w:r>
    </w:p>
  </w:endnote>
  <w:endnote w:type="continuationSeparator" w:id="0">
    <w:p w14:paraId="772D9D0E" w14:textId="77777777" w:rsidR="00C2765E" w:rsidRDefault="00C2765E" w:rsidP="000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25DD0" w14:textId="77777777" w:rsidR="00EC7E67" w:rsidRDefault="00EC7E67" w:rsidP="000B3B6E">
    <w:pPr>
      <w:pStyle w:val="Footer"/>
      <w:jc w:val="center"/>
      <w:rPr>
        <w:color w:val="4F81BD" w:themeColor="accent1"/>
        <w:sz w:val="20"/>
        <w:szCs w:val="20"/>
      </w:rPr>
    </w:pPr>
  </w:p>
  <w:p w14:paraId="1355C26B" w14:textId="77777777" w:rsidR="00EC7E67" w:rsidRPr="002B018F" w:rsidRDefault="00EC7E67" w:rsidP="000B3B6E">
    <w:pPr>
      <w:pStyle w:val="Footer"/>
      <w:jc w:val="center"/>
      <w:rPr>
        <w:color w:val="6B809B"/>
        <w:sz w:val="20"/>
        <w:szCs w:val="20"/>
      </w:rPr>
    </w:pPr>
    <w:r>
      <w:rPr>
        <w:color w:val="6B809B"/>
        <w:sz w:val="20"/>
        <w:szCs w:val="20"/>
      </w:rPr>
      <w:t>Departamento de Sistemas de Computação</w:t>
    </w:r>
  </w:p>
  <w:p w14:paraId="5C102BC8" w14:textId="77777777" w:rsidR="00EC7E67" w:rsidRPr="002B018F" w:rsidRDefault="00EC7E67" w:rsidP="000B3B6E">
    <w:pPr>
      <w:pStyle w:val="Footer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>Instituto de Ciências Matemáticas e de Computação  |  Universidade de São Paulo  |</w:t>
    </w:r>
  </w:p>
  <w:p w14:paraId="736C783C" w14:textId="77777777" w:rsidR="00EC7E67" w:rsidRPr="002B018F" w:rsidRDefault="00EC7E67" w:rsidP="000B3B6E">
    <w:pPr>
      <w:pStyle w:val="Footer"/>
      <w:jc w:val="center"/>
      <w:rPr>
        <w:color w:val="6B809B"/>
        <w:sz w:val="20"/>
        <w:szCs w:val="20"/>
      </w:rPr>
    </w:pPr>
    <w:r w:rsidRPr="002B018F">
      <w:rPr>
        <w:color w:val="6B809B"/>
        <w:sz w:val="20"/>
        <w:szCs w:val="20"/>
      </w:rPr>
      <w:t>Av. Trabalhador São-carlense, 400 ∙ Centro ∙ São Carlos/SP ∙ CEP 13566-590 ∙ Brasil ∙ www.icmc.usp.br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444C6" w14:textId="77777777" w:rsidR="00C2765E" w:rsidRDefault="00C2765E" w:rsidP="000B3B6E">
      <w:pPr>
        <w:spacing w:after="0" w:line="240" w:lineRule="auto"/>
      </w:pPr>
      <w:r>
        <w:separator/>
      </w:r>
    </w:p>
  </w:footnote>
  <w:footnote w:type="continuationSeparator" w:id="0">
    <w:p w14:paraId="7FD8F470" w14:textId="77777777" w:rsidR="00C2765E" w:rsidRDefault="00C2765E" w:rsidP="000B3B6E">
      <w:pPr>
        <w:spacing w:after="0" w:line="240" w:lineRule="auto"/>
      </w:pPr>
      <w:r>
        <w:continuationSeparator/>
      </w:r>
    </w:p>
  </w:footnote>
  <w:footnote w:id="1">
    <w:p w14:paraId="4E54D15F" w14:textId="77777777" w:rsidR="00EC7E67" w:rsidRPr="00CE5A33" w:rsidRDefault="00EC7E67" w:rsidP="00EC7E6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E5A33">
        <w:t>http://www.robafis.fr/</w:t>
      </w:r>
    </w:p>
  </w:footnote>
  <w:footnote w:id="2">
    <w:p w14:paraId="7C5F160A" w14:textId="77777777" w:rsidR="00EC7E67" w:rsidRPr="00DA25F5" w:rsidRDefault="00EC7E6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25F5">
        <w:rPr>
          <w:lang w:val="en-US"/>
        </w:rPr>
        <w:t xml:space="preserve"> http://www.uml.org/</w:t>
      </w:r>
    </w:p>
  </w:footnote>
  <w:footnote w:id="3">
    <w:p w14:paraId="66DD67A8" w14:textId="77777777" w:rsidR="00EC7E67" w:rsidRPr="00DA25F5" w:rsidRDefault="00EC7E6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25F5">
        <w:rPr>
          <w:lang w:val="en-US"/>
        </w:rPr>
        <w:t xml:space="preserve"> http://www.omg.org/spec/SoaML/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C2334" w14:textId="77777777" w:rsidR="00EC7E67" w:rsidRDefault="00EC7E67" w:rsidP="000B3B6E">
    <w:pPr>
      <w:pStyle w:val="Header"/>
      <w:jc w:val="center"/>
    </w:pPr>
    <w:r>
      <w:rPr>
        <w:noProof/>
        <w:lang w:val="en-US"/>
      </w:rPr>
      <w:drawing>
        <wp:inline distT="0" distB="0" distL="0" distR="0" wp14:anchorId="7877DD54" wp14:editId="2972C7BE">
          <wp:extent cx="1444752" cy="643128"/>
          <wp:effectExtent l="0" t="0" r="3175" b="508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CMC-SSC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752" cy="643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36590FA" wp14:editId="5A778F3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27200" cy="106920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 LATERAL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200" cy="106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7CA0"/>
    <w:multiLevelType w:val="hybridMultilevel"/>
    <w:tmpl w:val="F1A0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93566"/>
    <w:multiLevelType w:val="hybridMultilevel"/>
    <w:tmpl w:val="432A1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999"/>
    <w:rsid w:val="00021E97"/>
    <w:rsid w:val="000422D5"/>
    <w:rsid w:val="00044CF2"/>
    <w:rsid w:val="00053B69"/>
    <w:rsid w:val="00062DB1"/>
    <w:rsid w:val="00067C9F"/>
    <w:rsid w:val="00073386"/>
    <w:rsid w:val="000903D9"/>
    <w:rsid w:val="000B3B6E"/>
    <w:rsid w:val="000C15F5"/>
    <w:rsid w:val="000D4DB2"/>
    <w:rsid w:val="000E1325"/>
    <w:rsid w:val="001003E3"/>
    <w:rsid w:val="00101A80"/>
    <w:rsid w:val="0011614C"/>
    <w:rsid w:val="001207C2"/>
    <w:rsid w:val="00130862"/>
    <w:rsid w:val="00135EFF"/>
    <w:rsid w:val="0014134D"/>
    <w:rsid w:val="00146092"/>
    <w:rsid w:val="00172CCE"/>
    <w:rsid w:val="00182E9D"/>
    <w:rsid w:val="001832C3"/>
    <w:rsid w:val="001A13E6"/>
    <w:rsid w:val="001A5B19"/>
    <w:rsid w:val="001A7811"/>
    <w:rsid w:val="001C43D9"/>
    <w:rsid w:val="001C5849"/>
    <w:rsid w:val="001E0575"/>
    <w:rsid w:val="001F3AB8"/>
    <w:rsid w:val="00204AAB"/>
    <w:rsid w:val="00206EE2"/>
    <w:rsid w:val="00211442"/>
    <w:rsid w:val="00214620"/>
    <w:rsid w:val="00241E15"/>
    <w:rsid w:val="002859AF"/>
    <w:rsid w:val="002869FD"/>
    <w:rsid w:val="002870AC"/>
    <w:rsid w:val="002B018F"/>
    <w:rsid w:val="002B5F56"/>
    <w:rsid w:val="002D0DBD"/>
    <w:rsid w:val="002D171E"/>
    <w:rsid w:val="002D3A11"/>
    <w:rsid w:val="00300736"/>
    <w:rsid w:val="00331E3E"/>
    <w:rsid w:val="003331EB"/>
    <w:rsid w:val="003645AA"/>
    <w:rsid w:val="00371705"/>
    <w:rsid w:val="003B6939"/>
    <w:rsid w:val="003C7821"/>
    <w:rsid w:val="00404F35"/>
    <w:rsid w:val="0041085D"/>
    <w:rsid w:val="004239AA"/>
    <w:rsid w:val="004514DA"/>
    <w:rsid w:val="00451E4F"/>
    <w:rsid w:val="004616AA"/>
    <w:rsid w:val="00466E40"/>
    <w:rsid w:val="004805E5"/>
    <w:rsid w:val="004A0360"/>
    <w:rsid w:val="004A681B"/>
    <w:rsid w:val="004E1B07"/>
    <w:rsid w:val="004F0999"/>
    <w:rsid w:val="004F5B83"/>
    <w:rsid w:val="00501FFF"/>
    <w:rsid w:val="00505449"/>
    <w:rsid w:val="00516BD0"/>
    <w:rsid w:val="00552BC7"/>
    <w:rsid w:val="00591545"/>
    <w:rsid w:val="005A79BC"/>
    <w:rsid w:val="005D7693"/>
    <w:rsid w:val="005E3D32"/>
    <w:rsid w:val="005E73BC"/>
    <w:rsid w:val="005E7BCF"/>
    <w:rsid w:val="005F5D9E"/>
    <w:rsid w:val="006073D4"/>
    <w:rsid w:val="00621A74"/>
    <w:rsid w:val="00670D49"/>
    <w:rsid w:val="00673E69"/>
    <w:rsid w:val="00674523"/>
    <w:rsid w:val="006807DD"/>
    <w:rsid w:val="00696ED2"/>
    <w:rsid w:val="006A0825"/>
    <w:rsid w:val="006A6D31"/>
    <w:rsid w:val="006B586C"/>
    <w:rsid w:val="006E3109"/>
    <w:rsid w:val="00706CBB"/>
    <w:rsid w:val="00712454"/>
    <w:rsid w:val="00757EC1"/>
    <w:rsid w:val="007715BF"/>
    <w:rsid w:val="0077419F"/>
    <w:rsid w:val="00781507"/>
    <w:rsid w:val="007822F0"/>
    <w:rsid w:val="007B7668"/>
    <w:rsid w:val="007D15C5"/>
    <w:rsid w:val="007E4FC1"/>
    <w:rsid w:val="0081055F"/>
    <w:rsid w:val="0084721E"/>
    <w:rsid w:val="0085240F"/>
    <w:rsid w:val="008543DF"/>
    <w:rsid w:val="00860932"/>
    <w:rsid w:val="008716E1"/>
    <w:rsid w:val="0089584B"/>
    <w:rsid w:val="008A4A30"/>
    <w:rsid w:val="008B4614"/>
    <w:rsid w:val="008D0BE6"/>
    <w:rsid w:val="008E74B5"/>
    <w:rsid w:val="008F3D90"/>
    <w:rsid w:val="008F6DB4"/>
    <w:rsid w:val="009007F3"/>
    <w:rsid w:val="00942684"/>
    <w:rsid w:val="00976B4B"/>
    <w:rsid w:val="009902BD"/>
    <w:rsid w:val="009A0DBD"/>
    <w:rsid w:val="009A419D"/>
    <w:rsid w:val="009C2CC0"/>
    <w:rsid w:val="009E6D70"/>
    <w:rsid w:val="009F3E17"/>
    <w:rsid w:val="00A06A90"/>
    <w:rsid w:val="00A07B91"/>
    <w:rsid w:val="00A27CF9"/>
    <w:rsid w:val="00A34F3E"/>
    <w:rsid w:val="00A42817"/>
    <w:rsid w:val="00A42C69"/>
    <w:rsid w:val="00A52A6A"/>
    <w:rsid w:val="00A61F00"/>
    <w:rsid w:val="00A71E9A"/>
    <w:rsid w:val="00A733AB"/>
    <w:rsid w:val="00A74908"/>
    <w:rsid w:val="00A81079"/>
    <w:rsid w:val="00A84365"/>
    <w:rsid w:val="00A84CF5"/>
    <w:rsid w:val="00A93585"/>
    <w:rsid w:val="00AA48F0"/>
    <w:rsid w:val="00AC7C88"/>
    <w:rsid w:val="00B247DD"/>
    <w:rsid w:val="00B3737D"/>
    <w:rsid w:val="00B540A4"/>
    <w:rsid w:val="00B60FF1"/>
    <w:rsid w:val="00B65B40"/>
    <w:rsid w:val="00B9151C"/>
    <w:rsid w:val="00B93B2D"/>
    <w:rsid w:val="00B93E0F"/>
    <w:rsid w:val="00BA11A1"/>
    <w:rsid w:val="00BC00F4"/>
    <w:rsid w:val="00BC54B3"/>
    <w:rsid w:val="00BF7519"/>
    <w:rsid w:val="00C12926"/>
    <w:rsid w:val="00C26E0A"/>
    <w:rsid w:val="00C2765E"/>
    <w:rsid w:val="00C5293F"/>
    <w:rsid w:val="00C6603F"/>
    <w:rsid w:val="00C912C7"/>
    <w:rsid w:val="00CC5985"/>
    <w:rsid w:val="00CC7078"/>
    <w:rsid w:val="00CC7E21"/>
    <w:rsid w:val="00CD2BE8"/>
    <w:rsid w:val="00CD649F"/>
    <w:rsid w:val="00CE104D"/>
    <w:rsid w:val="00CE5A33"/>
    <w:rsid w:val="00CF5832"/>
    <w:rsid w:val="00D00F70"/>
    <w:rsid w:val="00D22EC9"/>
    <w:rsid w:val="00D27484"/>
    <w:rsid w:val="00D33A09"/>
    <w:rsid w:val="00D54241"/>
    <w:rsid w:val="00D55D61"/>
    <w:rsid w:val="00D5615C"/>
    <w:rsid w:val="00D6530C"/>
    <w:rsid w:val="00D7324E"/>
    <w:rsid w:val="00D917D6"/>
    <w:rsid w:val="00DA25F5"/>
    <w:rsid w:val="00DE05EE"/>
    <w:rsid w:val="00DE4F55"/>
    <w:rsid w:val="00DE5C89"/>
    <w:rsid w:val="00E061E2"/>
    <w:rsid w:val="00E073E9"/>
    <w:rsid w:val="00E23ABA"/>
    <w:rsid w:val="00E247D1"/>
    <w:rsid w:val="00E33FFE"/>
    <w:rsid w:val="00E4655F"/>
    <w:rsid w:val="00E47F7D"/>
    <w:rsid w:val="00E61DEA"/>
    <w:rsid w:val="00E620D7"/>
    <w:rsid w:val="00E67E87"/>
    <w:rsid w:val="00E77219"/>
    <w:rsid w:val="00E90B71"/>
    <w:rsid w:val="00E93744"/>
    <w:rsid w:val="00EA16BC"/>
    <w:rsid w:val="00EA188F"/>
    <w:rsid w:val="00EA4B81"/>
    <w:rsid w:val="00EB632E"/>
    <w:rsid w:val="00EC7E67"/>
    <w:rsid w:val="00ED46B9"/>
    <w:rsid w:val="00ED5BD0"/>
    <w:rsid w:val="00EE5E05"/>
    <w:rsid w:val="00EF153E"/>
    <w:rsid w:val="00F84C40"/>
    <w:rsid w:val="00FB0BD2"/>
    <w:rsid w:val="00FB6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3B8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6E"/>
  </w:style>
  <w:style w:type="paragraph" w:styleId="Footer">
    <w:name w:val="footer"/>
    <w:basedOn w:val="Normal"/>
    <w:link w:val="Foot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6E"/>
  </w:style>
  <w:style w:type="paragraph" w:styleId="ListParagraph">
    <w:name w:val="List Paragraph"/>
    <w:basedOn w:val="Normal"/>
    <w:uiPriority w:val="34"/>
    <w:qFormat/>
    <w:rsid w:val="00A61F00"/>
    <w:pPr>
      <w:ind w:left="720"/>
      <w:contextualSpacing/>
    </w:pPr>
  </w:style>
  <w:style w:type="paragraph" w:customStyle="1" w:styleId="Default">
    <w:name w:val="Default"/>
    <w:rsid w:val="00404F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33FF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C5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BC54B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BC54B3"/>
    <w:rPr>
      <w:vertAlign w:val="superscript"/>
    </w:rPr>
  </w:style>
  <w:style w:type="paragraph" w:styleId="Revision">
    <w:name w:val="Revision"/>
    <w:hidden/>
    <w:uiPriority w:val="99"/>
    <w:semiHidden/>
    <w:rsid w:val="00696ED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902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2B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2B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2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2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6E"/>
  </w:style>
  <w:style w:type="paragraph" w:styleId="Footer">
    <w:name w:val="footer"/>
    <w:basedOn w:val="Normal"/>
    <w:link w:val="FooterChar"/>
    <w:uiPriority w:val="99"/>
    <w:unhideWhenUsed/>
    <w:rsid w:val="000B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6E"/>
  </w:style>
  <w:style w:type="paragraph" w:styleId="ListParagraph">
    <w:name w:val="List Paragraph"/>
    <w:basedOn w:val="Normal"/>
    <w:uiPriority w:val="34"/>
    <w:qFormat/>
    <w:rsid w:val="00A61F00"/>
    <w:pPr>
      <w:ind w:left="720"/>
      <w:contextualSpacing/>
    </w:pPr>
  </w:style>
  <w:style w:type="paragraph" w:customStyle="1" w:styleId="Default">
    <w:name w:val="Default"/>
    <w:rsid w:val="00404F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33FF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C5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BC54B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BC54B3"/>
    <w:rPr>
      <w:vertAlign w:val="superscript"/>
    </w:rPr>
  </w:style>
  <w:style w:type="paragraph" w:styleId="Revision">
    <w:name w:val="Revision"/>
    <w:hidden/>
    <w:uiPriority w:val="99"/>
    <w:semiHidden/>
    <w:rsid w:val="00696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AppData\Local\Temp\Rar$DI07.160\PAPEL%20TIMBRADO%20SSC%20-%20RET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9034F-0F4C-4F80-B772-B78C4380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SSC - RETRATO.dotx</Template>
  <TotalTime>53</TotalTime>
  <Pages>1</Pages>
  <Words>1475</Words>
  <Characters>8410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bueno</cp:lastModifiedBy>
  <cp:revision>9</cp:revision>
  <cp:lastPrinted>2013-04-26T17:06:00Z</cp:lastPrinted>
  <dcterms:created xsi:type="dcterms:W3CDTF">2014-04-22T20:42:00Z</dcterms:created>
  <dcterms:modified xsi:type="dcterms:W3CDTF">2014-04-23T13:52:00Z</dcterms:modified>
</cp:coreProperties>
</file>